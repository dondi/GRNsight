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9069" w14:textId="77777777" w:rsidR="00564638" w:rsidRDefault="004D35E3">
      <w:r>
        <w:t>4.1 Plan Introduction</w:t>
      </w:r>
    </w:p>
    <w:p w14:paraId="150BC65E" w14:textId="77777777" w:rsidR="004D35E3" w:rsidRDefault="004D35E3"/>
    <w:p w14:paraId="7FC5BCCA" w14:textId="77777777" w:rsidR="004D35E3" w:rsidRDefault="004D35E3">
      <w:r>
        <w:t xml:space="preserve">This Software Development Plan provides the details of the planned development for the GRNsight software </w:t>
      </w:r>
      <w:commentRangeStart w:id="0"/>
      <w:r>
        <w:t>CSCI</w:t>
      </w:r>
      <w:commentRangeEnd w:id="0"/>
      <w:r w:rsidR="00DB75AC">
        <w:rPr>
          <w:rStyle w:val="CommentReference"/>
        </w:rPr>
        <w:commentReference w:id="0"/>
      </w:r>
      <w:r>
        <w:t xml:space="preserve"> which provides a web application and service for users to upload, view, and edit graphs of gene regulatory networks.</w:t>
      </w:r>
    </w:p>
    <w:p w14:paraId="5FE89DDF" w14:textId="77777777" w:rsidR="004D35E3" w:rsidRDefault="004D35E3"/>
    <w:p w14:paraId="79FD6407" w14:textId="273F6F60" w:rsidR="004D35E3" w:rsidRDefault="004D35E3" w:rsidP="004D35E3">
      <w:r>
        <w:t>Existing applications that perform similar tasks are difficult to use for small GRNs with only a few genes represented, and often have very high learning curves. Additionally, they require a standalone download that may not be compatible with every user’s computer. GRNsight aims to provide users with a simple, clean, and easy to use application for visualizing small</w:t>
      </w:r>
      <w:ins w:id="1" w:author="Dahlquist, Kam D." w:date="2017-03-28T22:15:00Z">
        <w:r w:rsidR="00DB75AC">
          <w:t>-</w:t>
        </w:r>
      </w:ins>
      <w:r>
        <w:t xml:space="preserve"> to </w:t>
      </w:r>
      <w:del w:id="2" w:author="Dahlquist, Kam D." w:date="2017-03-28T22:15:00Z">
        <w:r w:rsidDel="00DB75AC">
          <w:delText xml:space="preserve">medium </w:delText>
        </w:r>
      </w:del>
      <w:ins w:id="3" w:author="Dahlquist, Kam D." w:date="2017-03-28T22:15:00Z">
        <w:r w:rsidR="00DB75AC">
          <w:t>medium</w:t>
        </w:r>
        <w:r w:rsidR="00DB75AC">
          <w:t>-</w:t>
        </w:r>
      </w:ins>
      <w:r>
        <w:t>scale gene regulatory networks.</w:t>
      </w:r>
    </w:p>
    <w:p w14:paraId="08F34F97" w14:textId="77777777" w:rsidR="004D35E3" w:rsidRDefault="004D35E3" w:rsidP="004D35E3"/>
    <w:p w14:paraId="79410ED2" w14:textId="4F2B35C9" w:rsidR="004D35E3" w:rsidRDefault="004D35E3" w:rsidP="004D35E3">
      <w:r>
        <w:t xml:space="preserve">As a part of development, a series of deliverables will be created. </w:t>
      </w:r>
      <w:r w:rsidR="003A236C">
        <w:t>The project proposal and requirements specification documents have already had initial drafts delivered. The requirements specification document will be resubmitted by April 3</w:t>
      </w:r>
      <w:r w:rsidR="003A236C" w:rsidRPr="003A236C">
        <w:rPr>
          <w:vertAlign w:val="superscript"/>
        </w:rPr>
        <w:t>rd</w:t>
      </w:r>
      <w:r w:rsidR="003A236C">
        <w:t xml:space="preserve">.  </w:t>
      </w:r>
      <w:commentRangeStart w:id="4"/>
      <w:r w:rsidR="003A236C">
        <w:t>This document, the software development plan, will be submitted by March 3</w:t>
      </w:r>
      <w:r w:rsidR="003A236C" w:rsidRPr="003A236C">
        <w:rPr>
          <w:vertAlign w:val="superscript"/>
        </w:rPr>
        <w:t>rd</w:t>
      </w:r>
      <w:r w:rsidR="003A236C">
        <w:t>. A resubmit will be submitted by March 20</w:t>
      </w:r>
      <w:r w:rsidR="003A236C" w:rsidRPr="003A236C">
        <w:rPr>
          <w:vertAlign w:val="superscript"/>
        </w:rPr>
        <w:t>th</w:t>
      </w:r>
      <w:r w:rsidR="003A236C">
        <w:t>.</w:t>
      </w:r>
      <w:commentRangeEnd w:id="4"/>
      <w:r w:rsidR="00DB75AC">
        <w:rPr>
          <w:rStyle w:val="CommentReference"/>
        </w:rPr>
        <w:commentReference w:id="4"/>
      </w:r>
      <w:r w:rsidR="003A236C">
        <w:t xml:space="preserve"> The preliminary demonstration presentation will be presented either </w:t>
      </w:r>
      <w:commentRangeStart w:id="5"/>
      <w:r w:rsidR="003A236C">
        <w:t>April 3</w:t>
      </w:r>
      <w:r w:rsidR="003A236C" w:rsidRPr="003A236C">
        <w:rPr>
          <w:vertAlign w:val="superscript"/>
        </w:rPr>
        <w:t>rd</w:t>
      </w:r>
      <w:r w:rsidR="003A236C">
        <w:t>, April 10</w:t>
      </w:r>
      <w:r w:rsidR="003A236C" w:rsidRPr="003A236C">
        <w:rPr>
          <w:vertAlign w:val="superscript"/>
        </w:rPr>
        <w:t>th</w:t>
      </w:r>
      <w:r w:rsidR="003A236C">
        <w:t>, or April 17</w:t>
      </w:r>
      <w:r w:rsidR="003A236C" w:rsidRPr="003A236C">
        <w:rPr>
          <w:vertAlign w:val="superscript"/>
        </w:rPr>
        <w:t>th</w:t>
      </w:r>
      <w:commentRangeEnd w:id="5"/>
      <w:r w:rsidR="00DB75AC">
        <w:rPr>
          <w:rStyle w:val="CommentReference"/>
        </w:rPr>
        <w:commentReference w:id="5"/>
      </w:r>
      <w:r w:rsidR="003A236C">
        <w:t xml:space="preserve">, depending on presentation order. Final product delivery will be May </w:t>
      </w:r>
      <w:r w:rsidR="003B2ADB">
        <w:t>3</w:t>
      </w:r>
      <w:r w:rsidR="003A236C" w:rsidRPr="003A236C">
        <w:rPr>
          <w:vertAlign w:val="superscript"/>
        </w:rPr>
        <w:t>th</w:t>
      </w:r>
      <w:r w:rsidR="003A236C">
        <w:t xml:space="preserve">. Written status reports will be delivered </w:t>
      </w:r>
      <w:commentRangeStart w:id="6"/>
      <w:r w:rsidR="003A236C">
        <w:t>every Monday starting March 20</w:t>
      </w:r>
      <w:r w:rsidR="003A236C" w:rsidRPr="003A236C">
        <w:rPr>
          <w:vertAlign w:val="superscript"/>
        </w:rPr>
        <w:t>th</w:t>
      </w:r>
      <w:r w:rsidR="003A236C">
        <w:t>, ending on May 4</w:t>
      </w:r>
      <w:r w:rsidR="003A236C" w:rsidRPr="003A236C">
        <w:rPr>
          <w:vertAlign w:val="superscript"/>
        </w:rPr>
        <w:t>th</w:t>
      </w:r>
      <w:r w:rsidR="003A236C">
        <w:t>.</w:t>
      </w:r>
      <w:commentRangeEnd w:id="6"/>
      <w:r w:rsidR="00DB75AC">
        <w:rPr>
          <w:rStyle w:val="CommentReference"/>
        </w:rPr>
        <w:commentReference w:id="6"/>
      </w:r>
      <w:r w:rsidR="003A236C">
        <w:t xml:space="preserve"> </w:t>
      </w:r>
    </w:p>
    <w:p w14:paraId="4FE28C9E" w14:textId="77777777" w:rsidR="00934BD3" w:rsidRDefault="00934BD3" w:rsidP="004D35E3"/>
    <w:p w14:paraId="41396CD4" w14:textId="77777777" w:rsidR="00934BD3" w:rsidRDefault="00934BD3" w:rsidP="004D35E3">
      <w:r>
        <w:t>4.1.1 Project Deliverables</w:t>
      </w:r>
    </w:p>
    <w:p w14:paraId="5310DC47" w14:textId="77777777" w:rsidR="00934BD3" w:rsidRDefault="00934BD3" w:rsidP="004D35E3"/>
    <w:p w14:paraId="48DF72C6" w14:textId="77777777" w:rsidR="00934BD3" w:rsidRDefault="00934BD3" w:rsidP="004D35E3">
      <w:r>
        <w:t>This section will explain in detail the project deliverables that will be completed and submitted throughout the production of the GRNsight software.</w:t>
      </w:r>
    </w:p>
    <w:p w14:paraId="3F42EDBF" w14:textId="77777777" w:rsidR="00934BD3" w:rsidRDefault="00934BD3" w:rsidP="004D35E3"/>
    <w:p w14:paraId="05A78DBC" w14:textId="77777777" w:rsidR="00934BD3" w:rsidRDefault="00934BD3" w:rsidP="004D35E3">
      <w:r>
        <w:t>4.1.1.1 Project Proposal Document</w:t>
      </w:r>
    </w:p>
    <w:p w14:paraId="07F51481" w14:textId="77777777" w:rsidR="004D35E3" w:rsidRDefault="004D35E3" w:rsidP="004D35E3"/>
    <w:p w14:paraId="60205CF9" w14:textId="77777777" w:rsidR="00934BD3" w:rsidRDefault="00934BD3" w:rsidP="004D35E3">
      <w:r>
        <w:t>The project proposal document was submitted on January 23</w:t>
      </w:r>
      <w:r w:rsidRPr="00934BD3">
        <w:rPr>
          <w:vertAlign w:val="superscript"/>
        </w:rPr>
        <w:t>rd</w:t>
      </w:r>
      <w:r>
        <w:t>. It contained initial information about the scope of the project, the features that are intended to be complete, and an initial set of information about the project itself. It also detailed the rational behind the project. The proposal was presented as a document as well as a presentation given to the class on January 23</w:t>
      </w:r>
      <w:r w:rsidRPr="00934BD3">
        <w:rPr>
          <w:vertAlign w:val="superscript"/>
        </w:rPr>
        <w:t>rd</w:t>
      </w:r>
      <w:r>
        <w:t>.</w:t>
      </w:r>
    </w:p>
    <w:p w14:paraId="549B9A91" w14:textId="77777777" w:rsidR="00934BD3" w:rsidRDefault="00934BD3" w:rsidP="004D35E3"/>
    <w:p w14:paraId="70858BE8" w14:textId="77777777" w:rsidR="00934BD3" w:rsidRDefault="00934BD3" w:rsidP="004D35E3">
      <w:r>
        <w:t>4.1.1.2 Requirements Specification Document</w:t>
      </w:r>
    </w:p>
    <w:p w14:paraId="4E553E50" w14:textId="77777777" w:rsidR="00934BD3" w:rsidRDefault="00934BD3" w:rsidP="004D35E3"/>
    <w:p w14:paraId="374466CB" w14:textId="77777777" w:rsidR="00934BD3" w:rsidRDefault="00934BD3" w:rsidP="004D35E3">
      <w:r>
        <w:t>The requirements specification document was submitted February 6</w:t>
      </w:r>
      <w:r w:rsidRPr="00934BD3">
        <w:rPr>
          <w:vertAlign w:val="superscript"/>
        </w:rPr>
        <w:t>th</w:t>
      </w:r>
      <w:r>
        <w:t>. This document contains the information about the requirements of the project, including required features, performance goals, and hardware and software. It also contained projected goals that may be completed over the course of the 402 class. A resubmit of this document will by completed by April 3</w:t>
      </w:r>
      <w:r w:rsidRPr="00934BD3">
        <w:rPr>
          <w:vertAlign w:val="superscript"/>
        </w:rPr>
        <w:t>rd</w:t>
      </w:r>
      <w:r>
        <w:t>, containing improvements and changes requested by the primary user, Kam Dahlquist, as well as the professor, BJ Johnson.</w:t>
      </w:r>
    </w:p>
    <w:p w14:paraId="56284A85" w14:textId="77777777" w:rsidR="00934BD3" w:rsidRDefault="00934BD3" w:rsidP="004D35E3"/>
    <w:p w14:paraId="62BFA2D0" w14:textId="77777777" w:rsidR="00934BD3" w:rsidRDefault="00934BD3" w:rsidP="004D35E3">
      <w:r>
        <w:t>4.1.1.3 Software Development Plan</w:t>
      </w:r>
    </w:p>
    <w:p w14:paraId="6CD5DEE0" w14:textId="77777777" w:rsidR="00934BD3" w:rsidRDefault="00934BD3" w:rsidP="004D35E3"/>
    <w:p w14:paraId="63D424FE" w14:textId="77777777" w:rsidR="00934BD3" w:rsidRDefault="00934BD3" w:rsidP="004D35E3">
      <w:r>
        <w:t>This document is the software development plan. It was to be submitted by March 3</w:t>
      </w:r>
      <w:r w:rsidRPr="00934BD3">
        <w:rPr>
          <w:vertAlign w:val="superscript"/>
        </w:rPr>
        <w:t>rd</w:t>
      </w:r>
      <w:r>
        <w:t xml:space="preserve">.  This document contains the information about the projected plan of development for the GRNsight software as it currently stands. It contains information about the schedule of the development tasks, as well as the deliverables to be given to the customer. </w:t>
      </w:r>
      <w:commentRangeStart w:id="7"/>
      <w:r>
        <w:t>A resubmit of this document containing improvements and changes will be completed by March 20</w:t>
      </w:r>
      <w:r w:rsidRPr="00934BD3">
        <w:rPr>
          <w:vertAlign w:val="superscript"/>
        </w:rPr>
        <w:t>th</w:t>
      </w:r>
      <w:r>
        <w:t xml:space="preserve">. </w:t>
      </w:r>
      <w:commentRangeEnd w:id="7"/>
      <w:r w:rsidR="00DB75AC">
        <w:rPr>
          <w:rStyle w:val="CommentReference"/>
        </w:rPr>
        <w:commentReference w:id="7"/>
      </w:r>
    </w:p>
    <w:p w14:paraId="5C9C1A95" w14:textId="77777777" w:rsidR="00934BD3" w:rsidRDefault="00934BD3" w:rsidP="004D35E3"/>
    <w:p w14:paraId="6BB4BF10" w14:textId="77777777" w:rsidR="00934BD3" w:rsidRDefault="00934BD3" w:rsidP="004D35E3">
      <w:r>
        <w:t>4.1.1.4 Preliminary Demonstration Presentation</w:t>
      </w:r>
    </w:p>
    <w:p w14:paraId="1012A919" w14:textId="77777777" w:rsidR="00934BD3" w:rsidRDefault="00934BD3" w:rsidP="004D35E3"/>
    <w:p w14:paraId="460354F1" w14:textId="7A99F942" w:rsidR="00EF05D4" w:rsidRPr="00EF05D4" w:rsidRDefault="00EF05D4" w:rsidP="004D35E3">
      <w:r>
        <w:t>A preliminary demonstration presentation will occur either on April 3</w:t>
      </w:r>
      <w:r w:rsidRPr="003A236C">
        <w:rPr>
          <w:vertAlign w:val="superscript"/>
        </w:rPr>
        <w:t>rd</w:t>
      </w:r>
      <w:r>
        <w:t>, April 10</w:t>
      </w:r>
      <w:r w:rsidRPr="003A236C">
        <w:rPr>
          <w:vertAlign w:val="superscript"/>
        </w:rPr>
        <w:t>th</w:t>
      </w:r>
      <w:r>
        <w:t>, or April 17</w:t>
      </w:r>
      <w:r w:rsidRPr="003A236C">
        <w:rPr>
          <w:vertAlign w:val="superscript"/>
        </w:rPr>
        <w:t>th</w:t>
      </w:r>
      <w:r>
        <w:t xml:space="preserve">, depending on where the schedule of presentations places the presentation on GRNsight. </w:t>
      </w:r>
      <w:r w:rsidR="003B2ADB">
        <w:t>Exact specifications on this presentation have not yet been released. However, it is likely that this presentation will display the current progress on the software, and detail any progress that is intended to be completed form the date of the presentation to the final product delivery.</w:t>
      </w:r>
    </w:p>
    <w:p w14:paraId="08DE80DD" w14:textId="77777777" w:rsidR="00EF05D4" w:rsidRDefault="00EF05D4" w:rsidP="004D35E3"/>
    <w:p w14:paraId="36EDE74B" w14:textId="77777777" w:rsidR="00934BD3" w:rsidRDefault="00934BD3" w:rsidP="004D35E3">
      <w:r>
        <w:t>4.1.1.5 Final Product Delivery and Presentation</w:t>
      </w:r>
    </w:p>
    <w:p w14:paraId="5FCEFF76" w14:textId="77777777" w:rsidR="00934BD3" w:rsidRDefault="00934BD3" w:rsidP="004D35E3"/>
    <w:p w14:paraId="7FFC4D69" w14:textId="74B01E34" w:rsidR="003B2ADB" w:rsidRDefault="003B2ADB" w:rsidP="004D35E3">
      <w:commentRangeStart w:id="8"/>
      <w:r>
        <w:t>The final product delivery will take place at noon on May 3</w:t>
      </w:r>
      <w:r w:rsidRPr="003B2ADB">
        <w:rPr>
          <w:vertAlign w:val="superscript"/>
        </w:rPr>
        <w:t>th</w:t>
      </w:r>
      <w:r>
        <w:t>.  A poster presentation detailing the accomplishments of the semester, as well as any challenges or lessons that were learned throughout the development process, will take place at 3pm on May 5</w:t>
      </w:r>
      <w:r w:rsidRPr="003B2ADB">
        <w:rPr>
          <w:vertAlign w:val="superscript"/>
        </w:rPr>
        <w:t>th</w:t>
      </w:r>
      <w:r>
        <w:t xml:space="preserve">. </w:t>
      </w:r>
      <w:commentRangeEnd w:id="8"/>
      <w:r w:rsidR="00DB75AC">
        <w:rPr>
          <w:rStyle w:val="CommentReference"/>
        </w:rPr>
        <w:commentReference w:id="8"/>
      </w:r>
    </w:p>
    <w:p w14:paraId="0D32BFD7" w14:textId="77777777" w:rsidR="003B2ADB" w:rsidRDefault="003B2ADB" w:rsidP="004D35E3"/>
    <w:p w14:paraId="232B3C31" w14:textId="77777777" w:rsidR="00934BD3" w:rsidRDefault="00934BD3" w:rsidP="004D35E3">
      <w:r>
        <w:t>4.1.1.6 Oral Status Reports</w:t>
      </w:r>
    </w:p>
    <w:p w14:paraId="4CB0F3F9" w14:textId="77777777" w:rsidR="00934BD3" w:rsidRDefault="00934BD3" w:rsidP="004D35E3"/>
    <w:p w14:paraId="2383A448" w14:textId="0E55D73A" w:rsidR="003B2ADB" w:rsidRDefault="003B2ADB" w:rsidP="004D35E3">
      <w:r>
        <w:t xml:space="preserve">Throughout the entire time of development, oral status reports will be given each week. These status reports will contain information on the current task or tasks being completed, what tasks have been completed since the previous status report, and what challenges are currently being faced in completing the current task, if any. </w:t>
      </w:r>
    </w:p>
    <w:p w14:paraId="0C422D82" w14:textId="77777777" w:rsidR="003B2ADB" w:rsidRDefault="003B2ADB" w:rsidP="004D35E3"/>
    <w:p w14:paraId="3B8C7EEF" w14:textId="77777777" w:rsidR="00934BD3" w:rsidRDefault="00934BD3" w:rsidP="004D35E3">
      <w:r>
        <w:t>4.1.1.7 Written Status Reports</w:t>
      </w:r>
    </w:p>
    <w:p w14:paraId="0E2E792E" w14:textId="77777777" w:rsidR="003B2ADB" w:rsidRDefault="003B2ADB" w:rsidP="004D35E3"/>
    <w:p w14:paraId="27EB9A87" w14:textId="5D1685C5" w:rsidR="003B2ADB" w:rsidRDefault="003B2ADB" w:rsidP="004D35E3">
      <w:r>
        <w:t>Beginning March 20</w:t>
      </w:r>
      <w:r w:rsidRPr="003B2ADB">
        <w:rPr>
          <w:vertAlign w:val="superscript"/>
        </w:rPr>
        <w:t>th</w:t>
      </w:r>
      <w:r>
        <w:t xml:space="preserve">, there will be weekly written status reports. These written status reports are very similar to the oral status reports. They will contain accomplishments since the last status report, tasks that are to be completed before the next week, and any predicted or current challenges that </w:t>
      </w:r>
      <w:r w:rsidR="00ED74D4">
        <w:t>are</w:t>
      </w:r>
      <w:r>
        <w:t xml:space="preserve"> faced.  </w:t>
      </w:r>
    </w:p>
    <w:p w14:paraId="4416B6ED" w14:textId="77777777" w:rsidR="00ED74D4" w:rsidRDefault="00ED74D4" w:rsidP="004D35E3"/>
    <w:p w14:paraId="2B67D305" w14:textId="18E18E3F" w:rsidR="00ED74D4" w:rsidRDefault="00ED74D4" w:rsidP="004D35E3">
      <w:r>
        <w:t>4.2 Project Resources</w:t>
      </w:r>
    </w:p>
    <w:p w14:paraId="201AB4D2" w14:textId="77777777" w:rsidR="00ED74D4" w:rsidRDefault="00ED74D4" w:rsidP="004D35E3"/>
    <w:p w14:paraId="3B979D07" w14:textId="426FECFC" w:rsidR="00ED74D4" w:rsidRDefault="00ED74D4" w:rsidP="004D35E3">
      <w:r>
        <w:t xml:space="preserve">The following sections will detail the project resources necessary for the completion of the project. </w:t>
      </w:r>
    </w:p>
    <w:p w14:paraId="5AE35869" w14:textId="77777777" w:rsidR="00ED74D4" w:rsidRDefault="00ED74D4" w:rsidP="004D35E3"/>
    <w:p w14:paraId="5EC39E51" w14:textId="602C3FE5" w:rsidR="00ED74D4" w:rsidRDefault="00ED74D4" w:rsidP="004D35E3">
      <w:r>
        <w:t>4.2.1 Hardware Resources</w:t>
      </w:r>
    </w:p>
    <w:p w14:paraId="119D7207" w14:textId="77777777" w:rsidR="00ED74D4" w:rsidRDefault="00ED74D4" w:rsidP="004D35E3"/>
    <w:p w14:paraId="370D97FA" w14:textId="7D287FF8" w:rsidR="008E59DD" w:rsidRDefault="008E59DD" w:rsidP="004D35E3">
      <w:r>
        <w:t>Development:</w:t>
      </w:r>
    </w:p>
    <w:p w14:paraId="5F3486E9" w14:textId="756E1339" w:rsidR="008E59DD" w:rsidRDefault="008E59DD" w:rsidP="008E59DD">
      <w:pPr>
        <w:pStyle w:val="ListParagraph"/>
        <w:numPr>
          <w:ilvl w:val="0"/>
          <w:numId w:val="1"/>
        </w:numPr>
      </w:pPr>
      <w:r>
        <w:lastRenderedPageBreak/>
        <w:t>Macbook Air, macOS Sierra v10.12.3, 1.4GHz Intel Core i5 Processor, 4GB 1600 MHz DDR3 RAM.</w:t>
      </w:r>
    </w:p>
    <w:p w14:paraId="1F5E0838" w14:textId="77777777" w:rsidR="008E59DD" w:rsidRDefault="008E59DD" w:rsidP="008E59DD"/>
    <w:p w14:paraId="628C0293" w14:textId="62A307C2" w:rsidR="008E59DD" w:rsidRDefault="008E59DD" w:rsidP="008E59DD">
      <w:r>
        <w:t>Deployment:</w:t>
      </w:r>
    </w:p>
    <w:p w14:paraId="304BAFC6" w14:textId="278240FF" w:rsidR="008E59DD" w:rsidRDefault="008E59DD" w:rsidP="008E59DD">
      <w:pPr>
        <w:pStyle w:val="ListParagraph"/>
        <w:numPr>
          <w:ilvl w:val="0"/>
          <w:numId w:val="1"/>
        </w:numPr>
      </w:pPr>
      <w:r>
        <w:t xml:space="preserve">Server hosted on AWS </w:t>
      </w:r>
    </w:p>
    <w:p w14:paraId="686A816B" w14:textId="4F1F9402" w:rsidR="008E59DD" w:rsidRDefault="008E59DD" w:rsidP="008E59DD">
      <w:pPr>
        <w:pStyle w:val="ListParagraph"/>
        <w:numPr>
          <w:ilvl w:val="0"/>
          <w:numId w:val="1"/>
        </w:numPr>
      </w:pPr>
      <w:r>
        <w:t>Ubu</w:t>
      </w:r>
      <w:ins w:id="9" w:author="Dahlquist, Kam D." w:date="2017-03-28T22:18:00Z">
        <w:r w:rsidR="00DB75AC">
          <w:t>n</w:t>
        </w:r>
      </w:ins>
      <w:r>
        <w:t>tu 14.04.2 LTS, 7.74 GB RAM</w:t>
      </w:r>
    </w:p>
    <w:p w14:paraId="4B043A12" w14:textId="7C34B0A8" w:rsidR="008E59DD" w:rsidRDefault="008E59DD" w:rsidP="008E59DD">
      <w:pPr>
        <w:pStyle w:val="ListParagraph"/>
        <w:numPr>
          <w:ilvl w:val="0"/>
          <w:numId w:val="1"/>
        </w:numPr>
      </w:pPr>
      <w:r>
        <w:t xml:space="preserve">Details of the machine hosting the server are currently unknown; Information will be obtained shortly. </w:t>
      </w:r>
    </w:p>
    <w:p w14:paraId="1F8C2A03" w14:textId="77777777" w:rsidR="008E59DD" w:rsidRDefault="008E59DD" w:rsidP="004D35E3"/>
    <w:p w14:paraId="1C9C2DBA" w14:textId="33E04787" w:rsidR="00ED74D4" w:rsidRDefault="00ED74D4" w:rsidP="004D35E3">
      <w:r>
        <w:t>4.2.2 Software Resources</w:t>
      </w:r>
    </w:p>
    <w:p w14:paraId="590870E8" w14:textId="77777777" w:rsidR="00ED74D4" w:rsidRDefault="00ED74D4" w:rsidP="004D35E3"/>
    <w:p w14:paraId="3B1A9A6F" w14:textId="4094B7C8" w:rsidR="005E6E30" w:rsidRDefault="005E6E30" w:rsidP="005E6E30">
      <w:pPr>
        <w:pStyle w:val="ListParagraph"/>
        <w:numPr>
          <w:ilvl w:val="0"/>
          <w:numId w:val="1"/>
        </w:numPr>
      </w:pPr>
      <w:r>
        <w:t>Operating System: macOS Sierra v10.12.3</w:t>
      </w:r>
    </w:p>
    <w:p w14:paraId="7F132424" w14:textId="245B47CE" w:rsidR="00A5757B" w:rsidRDefault="005E6E30" w:rsidP="004D35E3">
      <w:pPr>
        <w:pStyle w:val="ListParagraph"/>
        <w:numPr>
          <w:ilvl w:val="0"/>
          <w:numId w:val="1"/>
        </w:numPr>
      </w:pPr>
      <w:r>
        <w:t>Editor: Atom v 1.14.4 x64</w:t>
      </w:r>
    </w:p>
    <w:p w14:paraId="5CDE5CA3" w14:textId="398627AC" w:rsidR="005E6E30" w:rsidRDefault="005E6E30" w:rsidP="005E6E30">
      <w:pPr>
        <w:pStyle w:val="ListParagraph"/>
        <w:numPr>
          <w:ilvl w:val="1"/>
          <w:numId w:val="1"/>
        </w:numPr>
      </w:pPr>
      <w:r>
        <w:t>Packages:</w:t>
      </w:r>
    </w:p>
    <w:p w14:paraId="5994B8E6" w14:textId="7FC21AB0" w:rsidR="005E6E30" w:rsidRDefault="005E6E30" w:rsidP="005E6E30">
      <w:pPr>
        <w:pStyle w:val="ListParagraph"/>
        <w:numPr>
          <w:ilvl w:val="2"/>
          <w:numId w:val="1"/>
        </w:numPr>
      </w:pPr>
      <w:r>
        <w:t>Stylus v3.1.0</w:t>
      </w:r>
    </w:p>
    <w:p w14:paraId="6AACBC56" w14:textId="28714973" w:rsidR="005E6E30" w:rsidRDefault="005E6E30" w:rsidP="005E6E30">
      <w:pPr>
        <w:pStyle w:val="ListParagraph"/>
        <w:numPr>
          <w:ilvl w:val="2"/>
          <w:numId w:val="1"/>
        </w:numPr>
      </w:pPr>
      <w:r>
        <w:t>Atom-jade v0.3.0</w:t>
      </w:r>
    </w:p>
    <w:p w14:paraId="1D1B84BD" w14:textId="5656C307" w:rsidR="005E6E30" w:rsidRDefault="005E6E30" w:rsidP="005E6E30">
      <w:pPr>
        <w:pStyle w:val="ListParagraph"/>
        <w:numPr>
          <w:ilvl w:val="2"/>
          <w:numId w:val="1"/>
        </w:numPr>
      </w:pPr>
      <w:r>
        <w:t>Language-git v0.19.0</w:t>
      </w:r>
    </w:p>
    <w:p w14:paraId="625D73F1" w14:textId="4B6E0230" w:rsidR="005E6E30" w:rsidRDefault="005E6E30" w:rsidP="005E6E30">
      <w:pPr>
        <w:pStyle w:val="ListParagraph"/>
        <w:numPr>
          <w:ilvl w:val="2"/>
          <w:numId w:val="1"/>
        </w:numPr>
      </w:pPr>
      <w:r>
        <w:t>Git-diff v1.2.0</w:t>
      </w:r>
    </w:p>
    <w:p w14:paraId="106A458C" w14:textId="5A9227E7" w:rsidR="005E6E30" w:rsidRDefault="005E6E30" w:rsidP="005E6E30">
      <w:pPr>
        <w:pStyle w:val="ListParagraph"/>
        <w:numPr>
          <w:ilvl w:val="0"/>
          <w:numId w:val="1"/>
        </w:numPr>
      </w:pPr>
      <w:r>
        <w:t>Project Software Requirements:</w:t>
      </w:r>
    </w:p>
    <w:p w14:paraId="3411B198" w14:textId="6629DA28" w:rsidR="005E6E30" w:rsidRDefault="005E6E30" w:rsidP="005E6E30">
      <w:pPr>
        <w:pStyle w:val="ListParagraph"/>
        <w:numPr>
          <w:ilvl w:val="1"/>
          <w:numId w:val="1"/>
        </w:numPr>
      </w:pPr>
      <w:r>
        <w:t>Node v7.4.0</w:t>
      </w:r>
    </w:p>
    <w:p w14:paraId="44DCD024" w14:textId="1977EF86" w:rsidR="005E6E30" w:rsidRDefault="005E6E30" w:rsidP="005E6E30">
      <w:pPr>
        <w:pStyle w:val="ListParagraph"/>
        <w:numPr>
          <w:ilvl w:val="1"/>
          <w:numId w:val="1"/>
        </w:numPr>
      </w:pPr>
      <w:r>
        <w:t>Npm v4.0.5</w:t>
      </w:r>
    </w:p>
    <w:p w14:paraId="292CAAAB" w14:textId="4E2E86A6" w:rsidR="005E6E30" w:rsidRDefault="005E6E30" w:rsidP="005E6E30">
      <w:pPr>
        <w:pStyle w:val="ListParagraph"/>
        <w:numPr>
          <w:ilvl w:val="2"/>
          <w:numId w:val="1"/>
        </w:numPr>
      </w:pPr>
      <w:r>
        <w:t>NPM Packages:</w:t>
      </w:r>
    </w:p>
    <w:p w14:paraId="319C246F" w14:textId="657912AB" w:rsidR="005E6E30" w:rsidRDefault="005E6E30" w:rsidP="005E6E30">
      <w:pPr>
        <w:pStyle w:val="ListParagraph"/>
        <w:numPr>
          <w:ilvl w:val="3"/>
          <w:numId w:val="1"/>
        </w:numPr>
      </w:pPr>
      <w:r>
        <w:t>Chai v1.10.0</w:t>
      </w:r>
    </w:p>
    <w:p w14:paraId="453A37BC" w14:textId="347B0D7D" w:rsidR="005E6E30" w:rsidRDefault="005E6E30" w:rsidP="005E6E30">
      <w:pPr>
        <w:pStyle w:val="ListParagraph"/>
        <w:numPr>
          <w:ilvl w:val="3"/>
          <w:numId w:val="1"/>
        </w:numPr>
      </w:pPr>
      <w:r>
        <w:t>Cors v2.8.1</w:t>
      </w:r>
    </w:p>
    <w:p w14:paraId="7207E8CE" w14:textId="3038CD96" w:rsidR="005E6E30" w:rsidRDefault="005E6E30" w:rsidP="005E6E30">
      <w:pPr>
        <w:pStyle w:val="ListParagraph"/>
        <w:numPr>
          <w:ilvl w:val="3"/>
          <w:numId w:val="1"/>
        </w:numPr>
      </w:pPr>
      <w:r>
        <w:t>Cytoscape v2.7.14</w:t>
      </w:r>
    </w:p>
    <w:p w14:paraId="650948C0" w14:textId="408529C5" w:rsidR="005E6E30" w:rsidRDefault="005E6E30" w:rsidP="005E6E30">
      <w:pPr>
        <w:pStyle w:val="ListParagraph"/>
        <w:numPr>
          <w:ilvl w:val="3"/>
          <w:numId w:val="1"/>
        </w:numPr>
      </w:pPr>
      <w:r>
        <w:t>Express v3.3.8</w:t>
      </w:r>
    </w:p>
    <w:p w14:paraId="706DD4AF" w14:textId="73AE8236" w:rsidR="005E6E30" w:rsidRDefault="005E6E30" w:rsidP="005E6E30">
      <w:pPr>
        <w:pStyle w:val="ListParagraph"/>
        <w:numPr>
          <w:ilvl w:val="3"/>
          <w:numId w:val="1"/>
        </w:numPr>
      </w:pPr>
      <w:r>
        <w:t>Googleapis v1.1.5</w:t>
      </w:r>
    </w:p>
    <w:p w14:paraId="43962FA4" w14:textId="0DF737B2" w:rsidR="005E6E30" w:rsidRDefault="005E6E30" w:rsidP="005E6E30">
      <w:pPr>
        <w:pStyle w:val="ListParagraph"/>
        <w:numPr>
          <w:ilvl w:val="3"/>
          <w:numId w:val="1"/>
        </w:numPr>
      </w:pPr>
      <w:r>
        <w:t>Istanbul v0.4.5</w:t>
      </w:r>
    </w:p>
    <w:p w14:paraId="18479A4D" w14:textId="52FF3524" w:rsidR="005E6E30" w:rsidRDefault="005E6E30" w:rsidP="005E6E30">
      <w:pPr>
        <w:pStyle w:val="ListParagraph"/>
        <w:numPr>
          <w:ilvl w:val="3"/>
          <w:numId w:val="1"/>
        </w:numPr>
      </w:pPr>
      <w:r>
        <w:t>Jade v1.11.0</w:t>
      </w:r>
    </w:p>
    <w:p w14:paraId="23A67727" w14:textId="0D2DAB78" w:rsidR="005E6E30" w:rsidRDefault="005E6E30" w:rsidP="005E6E30">
      <w:pPr>
        <w:pStyle w:val="ListParagraph"/>
        <w:numPr>
          <w:ilvl w:val="3"/>
          <w:numId w:val="1"/>
        </w:numPr>
      </w:pPr>
      <w:r>
        <w:t>Jquery-Extend v2.0.3</w:t>
      </w:r>
    </w:p>
    <w:p w14:paraId="6126162D" w14:textId="2A6E6183" w:rsidR="005E6E30" w:rsidRDefault="005E6E30" w:rsidP="005E6E30">
      <w:pPr>
        <w:pStyle w:val="ListParagraph"/>
        <w:numPr>
          <w:ilvl w:val="3"/>
          <w:numId w:val="1"/>
        </w:numPr>
      </w:pPr>
      <w:r>
        <w:t>Mocha v2.5.3</w:t>
      </w:r>
    </w:p>
    <w:p w14:paraId="679FA41F" w14:textId="5142DEF3" w:rsidR="005E6E30" w:rsidRDefault="005E6E30" w:rsidP="005E6E30">
      <w:pPr>
        <w:pStyle w:val="ListParagraph"/>
        <w:numPr>
          <w:ilvl w:val="3"/>
          <w:numId w:val="1"/>
        </w:numPr>
      </w:pPr>
      <w:r>
        <w:t>Moment v2.17.1</w:t>
      </w:r>
    </w:p>
    <w:p w14:paraId="20ED78E0" w14:textId="450CA189" w:rsidR="005E6E30" w:rsidRDefault="005E6E30" w:rsidP="005E6E30">
      <w:pPr>
        <w:pStyle w:val="ListParagraph"/>
        <w:numPr>
          <w:ilvl w:val="3"/>
          <w:numId w:val="1"/>
        </w:numPr>
      </w:pPr>
      <w:r>
        <w:t>Multiparty v4.1.3</w:t>
      </w:r>
    </w:p>
    <w:p w14:paraId="18BA7AFB" w14:textId="5A52BDDC" w:rsidR="005E6E30" w:rsidRDefault="005E6E30" w:rsidP="005E6E30">
      <w:pPr>
        <w:pStyle w:val="ListParagraph"/>
        <w:numPr>
          <w:ilvl w:val="3"/>
          <w:numId w:val="1"/>
        </w:numPr>
      </w:pPr>
      <w:r>
        <w:t>Node-xlsx v0.7.2</w:t>
      </w:r>
    </w:p>
    <w:p w14:paraId="3A65CBD2" w14:textId="0467ED8F" w:rsidR="00FB20E4" w:rsidRDefault="00FB20E4" w:rsidP="005E6E30">
      <w:pPr>
        <w:pStyle w:val="ListParagraph"/>
        <w:numPr>
          <w:ilvl w:val="3"/>
          <w:numId w:val="1"/>
        </w:numPr>
      </w:pPr>
      <w:r>
        <w:t>Nodemon v1.11.0</w:t>
      </w:r>
    </w:p>
    <w:p w14:paraId="12E05F56" w14:textId="79407F6F" w:rsidR="00FB20E4" w:rsidRDefault="00FB20E4" w:rsidP="005E6E30">
      <w:pPr>
        <w:pStyle w:val="ListParagraph"/>
        <w:numPr>
          <w:ilvl w:val="3"/>
          <w:numId w:val="1"/>
        </w:numPr>
      </w:pPr>
      <w:r>
        <w:t>Parallelshell v2.0.0</w:t>
      </w:r>
    </w:p>
    <w:p w14:paraId="13CDD435" w14:textId="69C08A6C" w:rsidR="005E6E30" w:rsidRDefault="005E6E30" w:rsidP="005E6E30">
      <w:pPr>
        <w:pStyle w:val="ListParagraph"/>
        <w:numPr>
          <w:ilvl w:val="3"/>
          <w:numId w:val="1"/>
        </w:numPr>
      </w:pPr>
      <w:r>
        <w:t>Should v11.2.0</w:t>
      </w:r>
    </w:p>
    <w:p w14:paraId="1A8B31BF" w14:textId="257F7ADA" w:rsidR="005E6E30" w:rsidRDefault="005E6E30" w:rsidP="005E6E30">
      <w:pPr>
        <w:pStyle w:val="ListParagraph"/>
        <w:numPr>
          <w:ilvl w:val="3"/>
          <w:numId w:val="1"/>
        </w:numPr>
      </w:pPr>
      <w:r>
        <w:t>Stylus v0.54.5</w:t>
      </w:r>
    </w:p>
    <w:p w14:paraId="694C0C44" w14:textId="4ACFC761" w:rsidR="005E6E30" w:rsidRDefault="005E6E30" w:rsidP="005E6E30">
      <w:pPr>
        <w:pStyle w:val="ListParagraph"/>
        <w:numPr>
          <w:ilvl w:val="3"/>
          <w:numId w:val="1"/>
        </w:numPr>
      </w:pPr>
      <w:r>
        <w:t>Supertest v3.0.0</w:t>
      </w:r>
    </w:p>
    <w:p w14:paraId="2020BB44" w14:textId="5B1C6362" w:rsidR="005E6E30" w:rsidRDefault="005E6E30" w:rsidP="005E6E30">
      <w:pPr>
        <w:pStyle w:val="ListParagraph"/>
        <w:numPr>
          <w:ilvl w:val="3"/>
          <w:numId w:val="1"/>
        </w:numPr>
      </w:pPr>
      <w:r>
        <w:t>Xml2js v0.4.17</w:t>
      </w:r>
    </w:p>
    <w:p w14:paraId="6B1D8383" w14:textId="5D678A6D" w:rsidR="005E6E30" w:rsidRDefault="005E6E30" w:rsidP="005E6E30">
      <w:pPr>
        <w:pStyle w:val="ListParagraph"/>
        <w:numPr>
          <w:ilvl w:val="3"/>
          <w:numId w:val="1"/>
        </w:numPr>
      </w:pPr>
      <w:r>
        <w:t>Xmlbuilder v8.2.2</w:t>
      </w:r>
    </w:p>
    <w:p w14:paraId="1DB900FC" w14:textId="4CCE1B38" w:rsidR="005E6E30" w:rsidRDefault="005E6E30" w:rsidP="005E6E30">
      <w:pPr>
        <w:pStyle w:val="ListParagraph"/>
        <w:numPr>
          <w:ilvl w:val="1"/>
          <w:numId w:val="1"/>
        </w:numPr>
      </w:pPr>
      <w:r>
        <w:t>Google Chrome v56.0.2924.87 (64-bit)</w:t>
      </w:r>
    </w:p>
    <w:p w14:paraId="19F711C2" w14:textId="353951E3" w:rsidR="005E6E30" w:rsidRDefault="005E6E30" w:rsidP="005E6E30">
      <w:pPr>
        <w:pStyle w:val="ListParagraph"/>
        <w:numPr>
          <w:ilvl w:val="1"/>
          <w:numId w:val="1"/>
        </w:numPr>
      </w:pPr>
      <w:r>
        <w:t>Mozilla Firefox v51.0.1 (64-bit)</w:t>
      </w:r>
    </w:p>
    <w:p w14:paraId="40E1544A" w14:textId="7616A9A5" w:rsidR="008F7B92" w:rsidRDefault="008F7B92" w:rsidP="005E6E30">
      <w:pPr>
        <w:pStyle w:val="ListParagraph"/>
        <w:numPr>
          <w:ilvl w:val="1"/>
          <w:numId w:val="1"/>
        </w:numPr>
      </w:pPr>
      <w:r>
        <w:t>Libraries:</w:t>
      </w:r>
    </w:p>
    <w:p w14:paraId="1F6B6537" w14:textId="729CA317" w:rsidR="008F7B92" w:rsidRDefault="008F7B92" w:rsidP="008F7B92">
      <w:pPr>
        <w:pStyle w:val="ListParagraph"/>
        <w:numPr>
          <w:ilvl w:val="2"/>
          <w:numId w:val="1"/>
        </w:numPr>
      </w:pPr>
      <w:r>
        <w:t>Bootstrap v3.2.0</w:t>
      </w:r>
    </w:p>
    <w:p w14:paraId="1C3D3165" w14:textId="1D15FED3" w:rsidR="008F7B92" w:rsidRDefault="008F7B92" w:rsidP="008F7B92">
      <w:pPr>
        <w:pStyle w:val="ListParagraph"/>
        <w:numPr>
          <w:ilvl w:val="2"/>
          <w:numId w:val="1"/>
        </w:numPr>
      </w:pPr>
      <w:r>
        <w:lastRenderedPageBreak/>
        <w:t>D3.js v3.4.4</w:t>
      </w:r>
    </w:p>
    <w:p w14:paraId="6FDD932E" w14:textId="7B990EFF" w:rsidR="008F7B92" w:rsidRDefault="008F7B92" w:rsidP="008F7B92">
      <w:pPr>
        <w:pStyle w:val="ListParagraph"/>
        <w:numPr>
          <w:ilvl w:val="2"/>
          <w:numId w:val="1"/>
        </w:numPr>
      </w:pPr>
      <w:r>
        <w:t>Bootstrap CSS v3.1.1</w:t>
      </w:r>
    </w:p>
    <w:p w14:paraId="39E14EDD" w14:textId="139B4270" w:rsidR="008F7B92" w:rsidRDefault="008F7B92" w:rsidP="008F7B92">
      <w:pPr>
        <w:pStyle w:val="ListParagraph"/>
        <w:numPr>
          <w:ilvl w:val="2"/>
          <w:numId w:val="1"/>
        </w:numPr>
      </w:pPr>
      <w:r>
        <w:t xml:space="preserve">Bootstrap File Input </w:t>
      </w:r>
    </w:p>
    <w:p w14:paraId="46508779" w14:textId="6F1DE297" w:rsidR="008F7B92" w:rsidRDefault="008F7B92" w:rsidP="008F7B92">
      <w:pPr>
        <w:pStyle w:val="ListParagraph"/>
        <w:numPr>
          <w:ilvl w:val="2"/>
          <w:numId w:val="1"/>
        </w:numPr>
      </w:pPr>
      <w:r>
        <w:t>jQuery v1.11.0</w:t>
      </w:r>
    </w:p>
    <w:p w14:paraId="71D98373" w14:textId="77777777" w:rsidR="005E6E30" w:rsidRDefault="005E6E30" w:rsidP="005E6E30">
      <w:pPr>
        <w:pStyle w:val="ListParagraph"/>
      </w:pPr>
    </w:p>
    <w:p w14:paraId="3E24D851" w14:textId="79D802C5" w:rsidR="00ED74D4" w:rsidRDefault="00ED74D4" w:rsidP="004D35E3">
      <w:r>
        <w:t>4.</w:t>
      </w:r>
      <w:r w:rsidR="00063984">
        <w:t>3 Project Organization/Human Resources</w:t>
      </w:r>
    </w:p>
    <w:p w14:paraId="528CAD0F" w14:textId="77777777" w:rsidR="00063984" w:rsidRDefault="00063984" w:rsidP="004D35E3"/>
    <w:p w14:paraId="392338F0" w14:textId="1002A386" w:rsidR="001F7531" w:rsidRDefault="00EE69FA" w:rsidP="004D35E3">
      <w:r>
        <w:t xml:space="preserve">This section contains the information on the organization of the project. Typically this would contain information about each team member, their role, and what tasks they are to complete. Though GRNsight is a team project containing </w:t>
      </w:r>
      <w:commentRangeStart w:id="10"/>
      <w:r>
        <w:t>six individual members including myself</w:t>
      </w:r>
      <w:commentRangeEnd w:id="10"/>
      <w:r w:rsidR="00DB75AC">
        <w:rPr>
          <w:rStyle w:val="CommentReference"/>
        </w:rPr>
        <w:commentReference w:id="10"/>
      </w:r>
      <w:r>
        <w:t xml:space="preserve">, I am operating mostly alone in the development of this part of the project. </w:t>
      </w:r>
    </w:p>
    <w:p w14:paraId="50480320" w14:textId="77777777" w:rsidR="001F7531" w:rsidRDefault="001F7531" w:rsidP="004D35E3"/>
    <w:p w14:paraId="75ACCC59" w14:textId="7968E139" w:rsidR="001F7531" w:rsidRDefault="001F7531" w:rsidP="004D35E3">
      <w:r>
        <w:t xml:space="preserve">There are </w:t>
      </w:r>
      <w:r w:rsidR="00744381">
        <w:t>three</w:t>
      </w:r>
      <w:r>
        <w:t xml:space="preserve"> major aspects to the project: </w:t>
      </w:r>
    </w:p>
    <w:p w14:paraId="03B11248" w14:textId="38632DF4" w:rsidR="001F7531" w:rsidRDefault="001F7531" w:rsidP="001F7531">
      <w:pPr>
        <w:pStyle w:val="ListParagraph"/>
        <w:numPr>
          <w:ilvl w:val="0"/>
          <w:numId w:val="2"/>
        </w:numPr>
      </w:pPr>
      <w:r>
        <w:t>Graph editing and visualization tools</w:t>
      </w:r>
    </w:p>
    <w:p w14:paraId="536AED0F" w14:textId="298AB559" w:rsidR="001F7531" w:rsidRDefault="001F7531" w:rsidP="001F7531">
      <w:pPr>
        <w:pStyle w:val="ListParagraph"/>
        <w:numPr>
          <w:ilvl w:val="0"/>
          <w:numId w:val="2"/>
        </w:numPr>
      </w:pPr>
      <w:r>
        <w:t xml:space="preserve">Additional Graph layouts </w:t>
      </w:r>
    </w:p>
    <w:p w14:paraId="607093AD" w14:textId="594A488A" w:rsidR="001F7531" w:rsidRDefault="001F7531" w:rsidP="001F7531">
      <w:pPr>
        <w:pStyle w:val="ListParagraph"/>
        <w:numPr>
          <w:ilvl w:val="0"/>
          <w:numId w:val="2"/>
        </w:numPr>
      </w:pPr>
      <w:r>
        <w:t>Saving session data</w:t>
      </w:r>
    </w:p>
    <w:p w14:paraId="11CDAC27" w14:textId="77777777" w:rsidR="001F7531" w:rsidRDefault="001F7531" w:rsidP="001F7531"/>
    <w:p w14:paraId="5B1E3FC2" w14:textId="15362A3A" w:rsidR="001F7531" w:rsidRDefault="001F7531" w:rsidP="001F7531">
      <w:r>
        <w:t xml:space="preserve">4.3.1 Graph editing and visualization tools </w:t>
      </w:r>
    </w:p>
    <w:p w14:paraId="59FEAD37" w14:textId="77777777" w:rsidR="001F7531" w:rsidRDefault="001F7531" w:rsidP="001F7531"/>
    <w:p w14:paraId="3F56607D" w14:textId="43DE2806" w:rsidR="001F7531" w:rsidRDefault="001F7531" w:rsidP="001F7531">
      <w:r>
        <w:t>Graph editing and visualization is the first m</w:t>
      </w:r>
      <w:r w:rsidR="00EE4822">
        <w:t>ajor task to be completed.</w:t>
      </w:r>
    </w:p>
    <w:p w14:paraId="5C299FA3" w14:textId="77777777" w:rsidR="00EE4822" w:rsidRDefault="00EE4822" w:rsidP="001F7531"/>
    <w:p w14:paraId="3CB25907" w14:textId="449A168B" w:rsidR="00EE4822" w:rsidRDefault="00EE4822" w:rsidP="001F7531">
      <w:r>
        <w:t>The current graph visualization tools do not allow for sufficient zooming and scrolling. They also limit the graph to a small window that is not optimal for most graphs that are uploaded. The graph visualization tasks are as follows:</w:t>
      </w:r>
    </w:p>
    <w:p w14:paraId="52B6A9BA" w14:textId="77777777" w:rsidR="00EE4822" w:rsidRDefault="00EE4822" w:rsidP="001F7531"/>
    <w:p w14:paraId="665FA165" w14:textId="0D93C6E2" w:rsidR="00EE4822" w:rsidRDefault="00EE4822" w:rsidP="00EE4822">
      <w:pPr>
        <w:pStyle w:val="ListParagraph"/>
        <w:numPr>
          <w:ilvl w:val="0"/>
          <w:numId w:val="3"/>
        </w:numPr>
      </w:pPr>
      <w:r>
        <w:t>Adjust size of viewport (visible area) to have different sizes optimized for different screens</w:t>
      </w:r>
    </w:p>
    <w:p w14:paraId="7DBF83CB" w14:textId="64461A37" w:rsidR="00EE4822" w:rsidRDefault="00EE4822" w:rsidP="00EE4822">
      <w:pPr>
        <w:pStyle w:val="ListParagraph"/>
        <w:numPr>
          <w:ilvl w:val="0"/>
          <w:numId w:val="3"/>
        </w:numPr>
      </w:pPr>
      <w:r>
        <w:t>Automatically detect the browser size and select the best size of the viewport</w:t>
      </w:r>
    </w:p>
    <w:p w14:paraId="794196E0" w14:textId="67661094" w:rsidR="00EE4822" w:rsidRDefault="00EE4822" w:rsidP="00EE4822">
      <w:pPr>
        <w:pStyle w:val="ListParagraph"/>
        <w:numPr>
          <w:ilvl w:val="0"/>
          <w:numId w:val="3"/>
        </w:numPr>
      </w:pPr>
      <w:r>
        <w:t>Allow for the drafting board (drawable area) to adapt based on the size of the graph. If a node bumps up against the edge of the drafting board, it expands the size of the drafting board.</w:t>
      </w:r>
    </w:p>
    <w:p w14:paraId="5196DBCD" w14:textId="457D6E73" w:rsidR="00EE4822" w:rsidRDefault="00EE4822" w:rsidP="00EE4822">
      <w:pPr>
        <w:pStyle w:val="ListParagraph"/>
        <w:numPr>
          <w:ilvl w:val="0"/>
          <w:numId w:val="3"/>
        </w:numPr>
      </w:pPr>
      <w:r>
        <w:t>Allow for the drafting board to be larger than the viewport, up to a fixed maximum</w:t>
      </w:r>
    </w:p>
    <w:p w14:paraId="237B1FBE" w14:textId="2948CDE8" w:rsidR="00EE4822" w:rsidRDefault="00EE4822" w:rsidP="00EE4822">
      <w:pPr>
        <w:pStyle w:val="ListParagraph"/>
        <w:numPr>
          <w:ilvl w:val="0"/>
          <w:numId w:val="3"/>
        </w:numPr>
      </w:pPr>
      <w:r>
        <w:t>Enable zooming using mousewheel and a slider</w:t>
      </w:r>
    </w:p>
    <w:p w14:paraId="780314FB" w14:textId="1FFDEC28" w:rsidR="00EE4822" w:rsidRDefault="00EE4822" w:rsidP="00EE4822">
      <w:pPr>
        <w:pStyle w:val="ListParagraph"/>
        <w:numPr>
          <w:ilvl w:val="0"/>
          <w:numId w:val="3"/>
        </w:numPr>
      </w:pPr>
      <w:r>
        <w:t>Enable scrolling using onscreen arrows</w:t>
      </w:r>
      <w:ins w:id="11" w:author="Dahlquist, Kam D." w:date="2017-03-28T22:20:00Z">
        <w:r w:rsidR="00DB75AC">
          <w:t>,</w:t>
        </w:r>
      </w:ins>
      <w:del w:id="12" w:author="Dahlquist, Kam D." w:date="2017-03-28T22:20:00Z">
        <w:r w:rsidDel="00DB75AC">
          <w:delText xml:space="preserve"> and</w:delText>
        </w:r>
      </w:del>
      <w:r>
        <w:t xml:space="preserve"> the arrow keys</w:t>
      </w:r>
      <w:ins w:id="13" w:author="Dahlquist, Kam D." w:date="2017-03-28T22:20:00Z">
        <w:r w:rsidR="00DB75AC">
          <w:t>, and left-click and drag</w:t>
        </w:r>
      </w:ins>
    </w:p>
    <w:p w14:paraId="26CFEEE8" w14:textId="77777777" w:rsidR="00EE4822" w:rsidRDefault="00EE4822" w:rsidP="00EE4822"/>
    <w:p w14:paraId="483314EA" w14:textId="6B8EBCB9" w:rsidR="00EE4822" w:rsidRDefault="00EE4822" w:rsidP="00EE4822">
      <w:r>
        <w:t>4.3.2 Graph Layouts</w:t>
      </w:r>
    </w:p>
    <w:p w14:paraId="6AB637FC" w14:textId="77777777" w:rsidR="00EE4822" w:rsidRDefault="00EE4822" w:rsidP="00EE4822"/>
    <w:p w14:paraId="403FCB78" w14:textId="6FE03CF4" w:rsidR="00EE4822" w:rsidRDefault="00EE4822" w:rsidP="00EE4822">
      <w:r>
        <w:t xml:space="preserve">Following the completion of sizing, as well as zooming and scrolling, additional graph layouts will be considered. As of yet, the only additional graph layout being considered is a hierarchical tree layout. </w:t>
      </w:r>
    </w:p>
    <w:p w14:paraId="736CD0AE" w14:textId="77777777" w:rsidR="008F7B92" w:rsidRDefault="008F7B92" w:rsidP="00EE4822"/>
    <w:p w14:paraId="308E9388" w14:textId="3766B782" w:rsidR="008F7B92" w:rsidRDefault="008F7B92" w:rsidP="00744381">
      <w:pPr>
        <w:pStyle w:val="ListParagraph"/>
        <w:numPr>
          <w:ilvl w:val="0"/>
          <w:numId w:val="4"/>
        </w:numPr>
      </w:pPr>
      <w:r>
        <w:t>Investigate how to handle interconnected tree nodes in d3.js</w:t>
      </w:r>
    </w:p>
    <w:p w14:paraId="00722E4C" w14:textId="49D22577" w:rsidR="00744381" w:rsidRDefault="00744381" w:rsidP="00744381">
      <w:pPr>
        <w:pStyle w:val="ListParagraph"/>
        <w:numPr>
          <w:ilvl w:val="0"/>
          <w:numId w:val="4"/>
        </w:numPr>
      </w:pPr>
      <w:r>
        <w:t xml:space="preserve">Create interconnected hierarchical force tree layout </w:t>
      </w:r>
    </w:p>
    <w:p w14:paraId="70A8C075" w14:textId="365C10A9" w:rsidR="00744381" w:rsidRDefault="00744381" w:rsidP="00744381">
      <w:pPr>
        <w:pStyle w:val="ListParagraph"/>
        <w:numPr>
          <w:ilvl w:val="0"/>
          <w:numId w:val="4"/>
        </w:numPr>
      </w:pPr>
      <w:r>
        <w:lastRenderedPageBreak/>
        <w:t>Ensure all existing properties operate as intended on new layout</w:t>
      </w:r>
    </w:p>
    <w:p w14:paraId="38B5ED44" w14:textId="77777777" w:rsidR="00744381" w:rsidRDefault="00744381" w:rsidP="00744381"/>
    <w:p w14:paraId="6A8029C4" w14:textId="4686F549" w:rsidR="00744381" w:rsidRDefault="00744381" w:rsidP="00744381">
      <w:r>
        <w:t>4.3.3 Saving Session Data</w:t>
      </w:r>
    </w:p>
    <w:p w14:paraId="142781FF" w14:textId="77777777" w:rsidR="00744381" w:rsidRDefault="00744381" w:rsidP="00744381"/>
    <w:p w14:paraId="484C4333" w14:textId="6CB7D8CB" w:rsidR="00744381" w:rsidRDefault="00744381" w:rsidP="00744381">
      <w:r>
        <w:t>Currently, when a session is closed, the resulting graph is not stored on the server or exported in any way, causing the user to lose all their current progress. Session data will need to be stored to allow for the user to continue from where they left off, or to have a way to view the created graph without taking a screenshot or printing.</w:t>
      </w:r>
    </w:p>
    <w:p w14:paraId="6B887330" w14:textId="77777777" w:rsidR="00744381" w:rsidRDefault="00744381" w:rsidP="00744381"/>
    <w:p w14:paraId="6404D45D" w14:textId="44417D0F" w:rsidR="00744381" w:rsidRDefault="00744381" w:rsidP="00744381">
      <w:pPr>
        <w:pStyle w:val="ListParagraph"/>
        <w:numPr>
          <w:ilvl w:val="0"/>
          <w:numId w:val="5"/>
        </w:numPr>
      </w:pPr>
      <w:r>
        <w:t>Allow for saving the graph data, allowing for re-import at a later time. Graph data will be saved in</w:t>
      </w:r>
      <w:commentRangeStart w:id="14"/>
      <w:r>
        <w:t xml:space="preserve"> </w:t>
      </w:r>
      <w:r w:rsidRPr="0044769C">
        <w:rPr>
          <w:strike/>
          <w:rPrChange w:id="15" w:author="Dahlquist, Kam D." w:date="2017-03-28T22:22:00Z">
            <w:rPr/>
          </w:rPrChange>
        </w:rPr>
        <w:t>SIF or</w:t>
      </w:r>
      <w:r>
        <w:t xml:space="preserve"> GraphML.</w:t>
      </w:r>
      <w:commentRangeEnd w:id="14"/>
      <w:r w:rsidR="0044769C">
        <w:rPr>
          <w:rStyle w:val="CommentReference"/>
        </w:rPr>
        <w:commentReference w:id="14"/>
      </w:r>
    </w:p>
    <w:p w14:paraId="6E4D0B0E" w14:textId="1CAE0C01" w:rsidR="0040570F" w:rsidRDefault="0040570F" w:rsidP="00744381">
      <w:pPr>
        <w:pStyle w:val="ListParagraph"/>
        <w:numPr>
          <w:ilvl w:val="0"/>
          <w:numId w:val="5"/>
        </w:numPr>
      </w:pPr>
      <w:r>
        <w:t>Enable import of graph data that has been exported</w:t>
      </w:r>
    </w:p>
    <w:p w14:paraId="36EE8DAF" w14:textId="78BE40CC" w:rsidR="0040570F" w:rsidRDefault="0040570F" w:rsidP="00744381">
      <w:pPr>
        <w:pStyle w:val="ListParagraph"/>
        <w:numPr>
          <w:ilvl w:val="0"/>
          <w:numId w:val="5"/>
        </w:numPr>
      </w:pPr>
      <w:r>
        <w:t>Create tests to ensure graph data is equivalent to original data</w:t>
      </w:r>
    </w:p>
    <w:p w14:paraId="21E9C710" w14:textId="0084ADF6" w:rsidR="00744381" w:rsidRDefault="00744381" w:rsidP="00744381">
      <w:pPr>
        <w:pStyle w:val="ListParagraph"/>
        <w:numPr>
          <w:ilvl w:val="0"/>
          <w:numId w:val="5"/>
        </w:numPr>
      </w:pPr>
      <w:r>
        <w:t>Allow for saving image of graph to SVG or other vector format</w:t>
      </w:r>
    </w:p>
    <w:p w14:paraId="324AFD58" w14:textId="50659A73" w:rsidR="00744381" w:rsidRDefault="00744381" w:rsidP="00744381">
      <w:pPr>
        <w:pStyle w:val="ListParagraph"/>
        <w:numPr>
          <w:ilvl w:val="0"/>
          <w:numId w:val="5"/>
        </w:numPr>
      </w:pPr>
      <w:r>
        <w:t xml:space="preserve">Allow for saving of session data – the current </w:t>
      </w:r>
      <w:r w:rsidR="0040570F">
        <w:t>state of the nodes and edges, as well as the current values of the force parameters</w:t>
      </w:r>
      <w:ins w:id="16" w:author="Dahlquist, Kam D." w:date="2017-03-28T22:22:00Z">
        <w:r w:rsidR="0044769C">
          <w:t>, viewing/hiding weights, size of viewport, size of drafting board</w:t>
        </w:r>
      </w:ins>
      <w:bookmarkStart w:id="17" w:name="_GoBack"/>
      <w:bookmarkEnd w:id="17"/>
    </w:p>
    <w:p w14:paraId="3356C9EB" w14:textId="4E914AC7" w:rsidR="0040570F" w:rsidRDefault="0040570F" w:rsidP="00744381">
      <w:pPr>
        <w:pStyle w:val="ListParagraph"/>
        <w:numPr>
          <w:ilvl w:val="0"/>
          <w:numId w:val="5"/>
        </w:numPr>
      </w:pPr>
      <w:r>
        <w:t>Enable import of session data that has been exported</w:t>
      </w:r>
    </w:p>
    <w:p w14:paraId="6D1A1895" w14:textId="77777777" w:rsidR="00C36192" w:rsidRDefault="00C36192" w:rsidP="00C36192"/>
    <w:p w14:paraId="120A1E30" w14:textId="6B6FEC9F" w:rsidR="00C36192" w:rsidRDefault="00C36192" w:rsidP="00C36192">
      <w:r>
        <w:t xml:space="preserve">4.4 Schedule </w:t>
      </w:r>
    </w:p>
    <w:p w14:paraId="2934D8DA" w14:textId="77777777" w:rsidR="00C36192" w:rsidRDefault="00C36192" w:rsidP="00C36192"/>
    <w:p w14:paraId="3FD59044" w14:textId="3CFA3820" w:rsidR="00C36192" w:rsidRDefault="00C36192" w:rsidP="00C36192">
      <w:r>
        <w:t>This section provides schedule information for the GRNsight project.</w:t>
      </w:r>
    </w:p>
    <w:p w14:paraId="474BAB5F" w14:textId="77777777" w:rsidR="00C36192" w:rsidRDefault="00C36192" w:rsidP="00C36192"/>
    <w:p w14:paraId="6647EA95" w14:textId="5380A21E" w:rsidR="00C36192" w:rsidRDefault="00C36192" w:rsidP="00C36192">
      <w:r>
        <w:t xml:space="preserve">4.4.1 </w:t>
      </w:r>
      <w:r w:rsidR="00A3047D">
        <w:t>GANTT</w:t>
      </w:r>
      <w:r>
        <w:t xml:space="preserve"> Chart</w:t>
      </w:r>
    </w:p>
    <w:p w14:paraId="3F924432" w14:textId="77777777" w:rsidR="003A081C" w:rsidRDefault="003A081C" w:rsidP="00C36192"/>
    <w:p w14:paraId="694EFE10" w14:textId="1675AC18" w:rsidR="003A081C" w:rsidRDefault="003A081C" w:rsidP="00C36192">
      <w:r>
        <w:t>As the full GANTT chart is too large to fit here, it will be broken into several sections.</w:t>
      </w:r>
    </w:p>
    <w:p w14:paraId="2BF42DDD" w14:textId="77777777" w:rsidR="00C36192" w:rsidRDefault="00C36192" w:rsidP="00C36192"/>
    <w:p w14:paraId="47F11C70" w14:textId="3179F9E8" w:rsidR="003A081C" w:rsidRDefault="003A081C" w:rsidP="00C36192">
      <w:r>
        <w:t>4.4.1.1 Full task breakdown</w:t>
      </w:r>
    </w:p>
    <w:p w14:paraId="2423FCBC" w14:textId="093A43CD" w:rsidR="00C36192" w:rsidRDefault="00C36192" w:rsidP="00C36192"/>
    <w:p w14:paraId="302703C0" w14:textId="0885AAA7" w:rsidR="00A3047D" w:rsidRDefault="003A081C" w:rsidP="00C36192">
      <w:r>
        <w:rPr>
          <w:noProof/>
        </w:rPr>
        <w:lastRenderedPageBreak/>
        <w:drawing>
          <wp:inline distT="0" distB="0" distL="0" distR="0" wp14:anchorId="2DDA75C0" wp14:editId="634481C4">
            <wp:extent cx="4913376" cy="5943600"/>
            <wp:effectExtent l="0" t="0" r="0" b="0"/>
            <wp:docPr id="4" name="Picture 4"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lmel:Desktop:Screen Shot 2017-03-04 at 4.01.56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r="71296"/>
                    <a:stretch/>
                  </pic:blipFill>
                  <pic:spPr bwMode="auto">
                    <a:xfrm>
                      <a:off x="0" y="0"/>
                      <a:ext cx="4913539" cy="594379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F038BE" w14:textId="77777777" w:rsidR="003A081C" w:rsidRDefault="003A081C" w:rsidP="00C36192"/>
    <w:p w14:paraId="72BD962E" w14:textId="3A2C1C24" w:rsidR="003A081C" w:rsidRDefault="003A081C" w:rsidP="00C36192">
      <w:r>
        <w:t>4.4.1.2 Graph Visualization</w:t>
      </w:r>
    </w:p>
    <w:p w14:paraId="064257BA" w14:textId="06580AEA" w:rsidR="003A081C" w:rsidRDefault="003A081C" w:rsidP="00C36192">
      <w:r>
        <w:rPr>
          <w:noProof/>
        </w:rPr>
        <w:lastRenderedPageBreak/>
        <w:drawing>
          <wp:inline distT="0" distB="0" distL="0" distR="0" wp14:anchorId="43BAB46D" wp14:editId="6A6849B1">
            <wp:extent cx="4800600" cy="5373806"/>
            <wp:effectExtent l="0" t="0" r="0" b="11430"/>
            <wp:docPr id="5" name="Picture 5"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lmel:Desktop:Screen Shot 2017-03-04 at 4.01.56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8935" r="40046"/>
                    <a:stretch/>
                  </pic:blipFill>
                  <pic:spPr bwMode="auto">
                    <a:xfrm>
                      <a:off x="0" y="0"/>
                      <a:ext cx="4800600" cy="537380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DDFEAC3" w14:textId="77777777" w:rsidR="003A081C" w:rsidRDefault="003A081C" w:rsidP="00C36192"/>
    <w:p w14:paraId="523DFE0D" w14:textId="40EEF5C3" w:rsidR="003A081C" w:rsidRDefault="003A081C" w:rsidP="00C36192">
      <w:r>
        <w:t>4.4.1.3 Graph Layouts</w:t>
      </w:r>
    </w:p>
    <w:p w14:paraId="7A985482" w14:textId="77777777" w:rsidR="003A081C" w:rsidRDefault="003A081C" w:rsidP="00C36192"/>
    <w:p w14:paraId="2A572178" w14:textId="285BF845" w:rsidR="003A081C" w:rsidRDefault="003A081C" w:rsidP="00C36192">
      <w:r>
        <w:rPr>
          <w:noProof/>
        </w:rPr>
        <w:lastRenderedPageBreak/>
        <w:drawing>
          <wp:inline distT="0" distB="0" distL="0" distR="0" wp14:anchorId="35289260" wp14:editId="38161D67">
            <wp:extent cx="3886200" cy="6939643"/>
            <wp:effectExtent l="0" t="0" r="0" b="0"/>
            <wp:docPr id="6" name="Picture 6"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lmel:Desktop:Screen Shot 2017-03-04 at 4.01.56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1389" r="29167"/>
                    <a:stretch/>
                  </pic:blipFill>
                  <pic:spPr bwMode="auto">
                    <a:xfrm>
                      <a:off x="0" y="0"/>
                      <a:ext cx="3886200" cy="693964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372D57B" w14:textId="77777777" w:rsidR="003A081C" w:rsidRDefault="003A081C" w:rsidP="00C36192"/>
    <w:p w14:paraId="27749A17" w14:textId="751A5115" w:rsidR="003A081C" w:rsidRDefault="003A081C" w:rsidP="00C36192">
      <w:r>
        <w:t>4.4.1.4 Graph Export</w:t>
      </w:r>
    </w:p>
    <w:p w14:paraId="19EEB173" w14:textId="77777777" w:rsidR="003A081C" w:rsidRDefault="003A081C" w:rsidP="00C36192"/>
    <w:p w14:paraId="0DA57756" w14:textId="1AF25C35" w:rsidR="003A081C" w:rsidRDefault="003A081C" w:rsidP="00C36192">
      <w:r>
        <w:rPr>
          <w:noProof/>
        </w:rPr>
        <w:lastRenderedPageBreak/>
        <w:drawing>
          <wp:inline distT="0" distB="0" distL="0" distR="0" wp14:anchorId="6935493D" wp14:editId="02A07B2B">
            <wp:extent cx="4914900" cy="4261474"/>
            <wp:effectExtent l="0" t="0" r="0" b="6350"/>
            <wp:docPr id="7" name="Picture 7"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lmel:Desktop:Screen Shot 2017-03-04 at 4.01.56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9954"/>
                    <a:stretch/>
                  </pic:blipFill>
                  <pic:spPr bwMode="auto">
                    <a:xfrm>
                      <a:off x="0" y="0"/>
                      <a:ext cx="4915548" cy="426203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A1C675" w14:textId="77777777" w:rsidR="003A081C" w:rsidRDefault="003A081C" w:rsidP="00C36192"/>
    <w:p w14:paraId="16476C4C" w14:textId="4D125868" w:rsidR="003A081C" w:rsidRDefault="003A081C" w:rsidP="00C36192">
      <w:r>
        <w:t>4.4.2 Task/Resource Table</w:t>
      </w:r>
    </w:p>
    <w:p w14:paraId="4FA796BA" w14:textId="77777777" w:rsidR="00BE4013" w:rsidRDefault="00BE4013" w:rsidP="00C36192"/>
    <w:tbl>
      <w:tblPr>
        <w:tblStyle w:val="MediumGrid2-Accent1"/>
        <w:tblW w:w="0" w:type="auto"/>
        <w:tblLook w:val="04A0" w:firstRow="1" w:lastRow="0" w:firstColumn="1" w:lastColumn="0" w:noHBand="0" w:noVBand="1"/>
      </w:tblPr>
      <w:tblGrid>
        <w:gridCol w:w="2214"/>
        <w:gridCol w:w="2214"/>
        <w:gridCol w:w="2214"/>
      </w:tblGrid>
      <w:tr w:rsidR="00BE4013" w14:paraId="4C12398C" w14:textId="77777777" w:rsidTr="00BE4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2825B556" w14:textId="24A272F8" w:rsidR="00BE4013" w:rsidRDefault="00BE4013" w:rsidP="00C36192">
            <w:r>
              <w:t>Task</w:t>
            </w:r>
          </w:p>
        </w:tc>
        <w:tc>
          <w:tcPr>
            <w:tcW w:w="2214" w:type="dxa"/>
          </w:tcPr>
          <w:p w14:paraId="2A04BC36" w14:textId="2313FA18" w:rsidR="00BE4013" w:rsidRDefault="00BE4013" w:rsidP="00C36192">
            <w:pPr>
              <w:cnfStyle w:val="100000000000" w:firstRow="1" w:lastRow="0" w:firstColumn="0" w:lastColumn="0" w:oddVBand="0" w:evenVBand="0" w:oddHBand="0" w:evenHBand="0" w:firstRowFirstColumn="0" w:firstRowLastColumn="0" w:lastRowFirstColumn="0" w:lastRowLastColumn="0"/>
            </w:pPr>
            <w:r>
              <w:t>Hardware</w:t>
            </w:r>
          </w:p>
        </w:tc>
        <w:tc>
          <w:tcPr>
            <w:tcW w:w="2214" w:type="dxa"/>
          </w:tcPr>
          <w:p w14:paraId="12B5307F" w14:textId="506E1D72" w:rsidR="00BE4013" w:rsidRDefault="00BE4013" w:rsidP="00C36192">
            <w:pPr>
              <w:cnfStyle w:val="100000000000" w:firstRow="1" w:lastRow="0" w:firstColumn="0" w:lastColumn="0" w:oddVBand="0" w:evenVBand="0" w:oddHBand="0" w:evenHBand="0" w:firstRowFirstColumn="0" w:firstRowLastColumn="0" w:lastRowFirstColumn="0" w:lastRowLastColumn="0"/>
            </w:pPr>
            <w:r>
              <w:t>Software</w:t>
            </w:r>
          </w:p>
        </w:tc>
      </w:tr>
      <w:tr w:rsidR="00BE4013" w14:paraId="2C7EA7D8"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369FA6" w14:textId="6558A9FA" w:rsidR="00BE4013" w:rsidRPr="00BE4013" w:rsidRDefault="00BE4013" w:rsidP="00C36192">
            <w:pPr>
              <w:rPr>
                <w:b w:val="0"/>
              </w:rPr>
            </w:pPr>
            <w:r w:rsidRPr="00BE4013">
              <w:rPr>
                <w:b w:val="0"/>
              </w:rPr>
              <w:t>Automatic Selection of Viewport Size</w:t>
            </w:r>
          </w:p>
        </w:tc>
        <w:tc>
          <w:tcPr>
            <w:tcW w:w="2214" w:type="dxa"/>
          </w:tcPr>
          <w:p w14:paraId="57F6F6E3"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Macbook Air</w:t>
            </w:r>
          </w:p>
          <w:p w14:paraId="38740375" w14:textId="386A3CC1" w:rsidR="00BE4013" w:rsidRPr="00BE4013" w:rsidRDefault="00BE4013" w:rsidP="00C36192">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34D9CDC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Atom</w:t>
            </w:r>
          </w:p>
          <w:p w14:paraId="22B7FC26" w14:textId="07BF265B" w:rsidR="00BE4013" w:rsidRDefault="00BE4013" w:rsidP="00C36192">
            <w:pPr>
              <w:cnfStyle w:val="000000100000" w:firstRow="0" w:lastRow="0" w:firstColumn="0" w:lastColumn="0" w:oddVBand="0" w:evenVBand="0" w:oddHBand="1" w:evenHBand="0" w:firstRowFirstColumn="0" w:firstRowLastColumn="0" w:lastRowFirstColumn="0" w:lastRowLastColumn="0"/>
            </w:pPr>
            <w:r>
              <w:t xml:space="preserve">macOS Sierra </w:t>
            </w:r>
          </w:p>
          <w:p w14:paraId="4B2F1E9D"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 xml:space="preserve">Node </w:t>
            </w:r>
          </w:p>
          <w:p w14:paraId="134DB415"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Bootstrap</w:t>
            </w:r>
          </w:p>
          <w:p w14:paraId="1B81CB6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jQuery</w:t>
            </w:r>
          </w:p>
          <w:p w14:paraId="059B0DE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D3.js</w:t>
            </w:r>
          </w:p>
          <w:p w14:paraId="2870D14D"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Google Chrome</w:t>
            </w:r>
          </w:p>
          <w:p w14:paraId="55B56F60" w14:textId="0806167E"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Mozilla Firefox</w:t>
            </w:r>
          </w:p>
        </w:tc>
      </w:tr>
      <w:tr w:rsidR="00BE4013" w14:paraId="36138D4C"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11F9C783" w14:textId="0B1A38EA" w:rsidR="00BE4013" w:rsidRPr="00BE4013" w:rsidRDefault="00BE4013" w:rsidP="00C36192">
            <w:pPr>
              <w:rPr>
                <w:b w:val="0"/>
              </w:rPr>
            </w:pPr>
            <w:r>
              <w:rPr>
                <w:b w:val="0"/>
              </w:rPr>
              <w:t>Different Viewport Sizes</w:t>
            </w:r>
          </w:p>
        </w:tc>
        <w:tc>
          <w:tcPr>
            <w:tcW w:w="2214" w:type="dxa"/>
          </w:tcPr>
          <w:p w14:paraId="15D7F89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42BEE377" w14:textId="1968A2A8"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85E0896"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1A7C275B" w14:textId="6951DB39" w:rsidR="00E11CBD" w:rsidRDefault="00E11CBD" w:rsidP="00C36192">
            <w:pPr>
              <w:cnfStyle w:val="000000000000" w:firstRow="0" w:lastRow="0" w:firstColumn="0" w:lastColumn="0" w:oddVBand="0" w:evenVBand="0" w:oddHBand="0" w:evenHBand="0" w:firstRowFirstColumn="0" w:firstRowLastColumn="0" w:lastRowFirstColumn="0" w:lastRowLastColumn="0"/>
            </w:pPr>
            <w:r>
              <w:t>macOS Sierra</w:t>
            </w:r>
          </w:p>
          <w:p w14:paraId="437A6CA2"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Stylus</w:t>
            </w:r>
          </w:p>
          <w:p w14:paraId="686D446E"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0454187D" w14:textId="293C33C6" w:rsidR="00E11CBD" w:rsidRDefault="00E11CBD" w:rsidP="00C36192">
            <w:pPr>
              <w:cnfStyle w:val="000000000000" w:firstRow="0" w:lastRow="0" w:firstColumn="0" w:lastColumn="0" w:oddVBand="0" w:evenVBand="0" w:oddHBand="0" w:evenHBand="0" w:firstRowFirstColumn="0" w:firstRowLastColumn="0" w:lastRowFirstColumn="0" w:lastRowLastColumn="0"/>
            </w:pPr>
            <w:r>
              <w:t>Npm</w:t>
            </w:r>
          </w:p>
          <w:p w14:paraId="6C999D10"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Jade</w:t>
            </w:r>
          </w:p>
          <w:p w14:paraId="5C2B5EFB"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Google Chrome</w:t>
            </w:r>
          </w:p>
          <w:p w14:paraId="302928EB" w14:textId="7E070648"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Mozilla Firefox</w:t>
            </w:r>
          </w:p>
        </w:tc>
      </w:tr>
      <w:tr w:rsidR="00BE4013" w14:paraId="3334E5E0"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72072DB" w14:textId="06E799E1" w:rsidR="00BE4013" w:rsidRPr="00BE4013" w:rsidRDefault="00BE4013" w:rsidP="00C36192">
            <w:pPr>
              <w:rPr>
                <w:b w:val="0"/>
              </w:rPr>
            </w:pPr>
            <w:r>
              <w:rPr>
                <w:b w:val="0"/>
              </w:rPr>
              <w:t xml:space="preserve">Selection of Hard or </w:t>
            </w:r>
            <w:r>
              <w:rPr>
                <w:b w:val="0"/>
              </w:rPr>
              <w:lastRenderedPageBreak/>
              <w:t>Adaptive Viewport</w:t>
            </w:r>
          </w:p>
        </w:tc>
        <w:tc>
          <w:tcPr>
            <w:tcW w:w="2214" w:type="dxa"/>
          </w:tcPr>
          <w:p w14:paraId="5E34CCCA"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lastRenderedPageBreak/>
              <w:t>Macbook Air</w:t>
            </w:r>
          </w:p>
          <w:p w14:paraId="775D9969" w14:textId="2AA13F58"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lastRenderedPageBreak/>
              <w:t>AWS Server</w:t>
            </w:r>
          </w:p>
        </w:tc>
        <w:tc>
          <w:tcPr>
            <w:tcW w:w="2214" w:type="dxa"/>
          </w:tcPr>
          <w:p w14:paraId="6E88E52D"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lastRenderedPageBreak/>
              <w:t>Atom</w:t>
            </w:r>
          </w:p>
          <w:p w14:paraId="10F8750C"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lastRenderedPageBreak/>
              <w:t>macOS Sierra</w:t>
            </w:r>
          </w:p>
          <w:p w14:paraId="244F7171"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Node</w:t>
            </w:r>
          </w:p>
          <w:p w14:paraId="5310FBF7"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 xml:space="preserve">Npm </w:t>
            </w:r>
          </w:p>
          <w:p w14:paraId="68F7371D"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Jade</w:t>
            </w:r>
          </w:p>
          <w:p w14:paraId="7A102D4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Google Chrome</w:t>
            </w:r>
          </w:p>
          <w:p w14:paraId="734BCDE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Mozilla Firefox</w:t>
            </w:r>
          </w:p>
          <w:p w14:paraId="5CD35A1D" w14:textId="3E279513"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jQuery</w:t>
            </w:r>
          </w:p>
        </w:tc>
      </w:tr>
      <w:tr w:rsidR="00BE4013" w14:paraId="5E471C02"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0F6385F7" w14:textId="59A5A0FB" w:rsidR="00BE4013" w:rsidRPr="00BE4013" w:rsidRDefault="00BE4013" w:rsidP="00C36192">
            <w:pPr>
              <w:rPr>
                <w:b w:val="0"/>
              </w:rPr>
            </w:pPr>
            <w:r>
              <w:rPr>
                <w:b w:val="0"/>
              </w:rPr>
              <w:lastRenderedPageBreak/>
              <w:t>Adaptive Viewport Algorithm</w:t>
            </w:r>
          </w:p>
        </w:tc>
        <w:tc>
          <w:tcPr>
            <w:tcW w:w="2214" w:type="dxa"/>
          </w:tcPr>
          <w:p w14:paraId="0707E445"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25B6F588" w14:textId="54CCE19D"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870623B"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58C5AAF5"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macOS Sierra</w:t>
            </w:r>
          </w:p>
          <w:p w14:paraId="4FEF7261"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1FFE65FD"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Npm</w:t>
            </w:r>
          </w:p>
          <w:p w14:paraId="0F8ED88A"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6F63473" w14:textId="7615E96A"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jQuery</w:t>
            </w:r>
          </w:p>
        </w:tc>
      </w:tr>
      <w:tr w:rsidR="00BE4013" w14:paraId="6860B912"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90A58DB" w14:textId="1A1BA8C2" w:rsidR="00BE4013" w:rsidRPr="00BE4013" w:rsidRDefault="00BE4013" w:rsidP="00C36192">
            <w:pPr>
              <w:rPr>
                <w:b w:val="0"/>
              </w:rPr>
            </w:pPr>
            <w:r>
              <w:rPr>
                <w:b w:val="0"/>
              </w:rPr>
              <w:t>Drafting Board Larger than Viewport</w:t>
            </w:r>
          </w:p>
        </w:tc>
        <w:tc>
          <w:tcPr>
            <w:tcW w:w="2214" w:type="dxa"/>
          </w:tcPr>
          <w:p w14:paraId="52F826DD"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t>Macbook Air</w:t>
            </w:r>
          </w:p>
          <w:p w14:paraId="0C2E2C8A" w14:textId="14F7DC88"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41A88C0E"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t>Atom</w:t>
            </w:r>
          </w:p>
          <w:p w14:paraId="1A19564E"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macOS Sierra</w:t>
            </w:r>
          </w:p>
          <w:p w14:paraId="6F026FE3"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Node</w:t>
            </w:r>
          </w:p>
          <w:p w14:paraId="3833F4F6"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Npm</w:t>
            </w:r>
          </w:p>
          <w:p w14:paraId="6231D4F9"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D3.js</w:t>
            </w:r>
          </w:p>
          <w:p w14:paraId="626F7176" w14:textId="7DC384AF"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jQuery</w:t>
            </w:r>
          </w:p>
        </w:tc>
      </w:tr>
      <w:tr w:rsidR="00BE4013" w14:paraId="1F48D56A"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61A8D562" w14:textId="2CC4321E" w:rsidR="00BE4013" w:rsidRPr="00BE4013" w:rsidRDefault="00BE4013" w:rsidP="00C36192">
            <w:pPr>
              <w:rPr>
                <w:b w:val="0"/>
              </w:rPr>
            </w:pPr>
            <w:r>
              <w:rPr>
                <w:b w:val="0"/>
              </w:rPr>
              <w:t>Zooming</w:t>
            </w:r>
          </w:p>
        </w:tc>
        <w:tc>
          <w:tcPr>
            <w:tcW w:w="2214" w:type="dxa"/>
          </w:tcPr>
          <w:p w14:paraId="03D404A2"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49E86FD7" w14:textId="77C2694E"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50C61AF8"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Aom</w:t>
            </w:r>
          </w:p>
          <w:p w14:paraId="7CA9968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macOS Sierra</w:t>
            </w:r>
          </w:p>
          <w:p w14:paraId="1337959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1C71CAE1" w14:textId="5480CEC9" w:rsidR="00E11CBD" w:rsidRDefault="00E11CBD" w:rsidP="00C36192">
            <w:pPr>
              <w:cnfStyle w:val="000000000000" w:firstRow="0" w:lastRow="0" w:firstColumn="0" w:lastColumn="0" w:oddVBand="0" w:evenVBand="0" w:oddHBand="0" w:evenHBand="0" w:firstRowFirstColumn="0" w:firstRowLastColumn="0" w:lastRowFirstColumn="0" w:lastRowLastColumn="0"/>
            </w:pPr>
            <w:r>
              <w:t>Npm</w:t>
            </w:r>
          </w:p>
          <w:p w14:paraId="65EB8F49"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51770A1" w14:textId="18E4CBF9"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Jade</w:t>
            </w:r>
          </w:p>
        </w:tc>
      </w:tr>
      <w:tr w:rsidR="00BE4013" w14:paraId="74C42A94"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82FFFFA" w14:textId="4FC01C3C" w:rsidR="00BE4013" w:rsidRPr="00BE4013" w:rsidRDefault="00BE4013" w:rsidP="00C36192">
            <w:pPr>
              <w:rPr>
                <w:b w:val="0"/>
              </w:rPr>
            </w:pPr>
            <w:r>
              <w:rPr>
                <w:b w:val="0"/>
              </w:rPr>
              <w:t>Scrolling</w:t>
            </w:r>
          </w:p>
        </w:tc>
        <w:tc>
          <w:tcPr>
            <w:tcW w:w="2214" w:type="dxa"/>
          </w:tcPr>
          <w:p w14:paraId="784EC6D9"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t>Macbook Air</w:t>
            </w:r>
          </w:p>
          <w:p w14:paraId="4FDB279D" w14:textId="012F7A3B"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13E548F9" w14:textId="25BC6274" w:rsidR="00E11CBD" w:rsidRDefault="00E11CBD" w:rsidP="00E11CBD">
            <w:pPr>
              <w:cnfStyle w:val="000000100000" w:firstRow="0" w:lastRow="0" w:firstColumn="0" w:lastColumn="0" w:oddVBand="0" w:evenVBand="0" w:oddHBand="1" w:evenHBand="0" w:firstRowFirstColumn="0" w:firstRowLastColumn="0" w:lastRowFirstColumn="0" w:lastRowLastColumn="0"/>
            </w:pPr>
            <w:r>
              <w:t>Atom</w:t>
            </w:r>
          </w:p>
          <w:p w14:paraId="5E2D31DA"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macOS Sierra</w:t>
            </w:r>
          </w:p>
          <w:p w14:paraId="06DE5748"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Node</w:t>
            </w:r>
          </w:p>
          <w:p w14:paraId="6C89E5EF" w14:textId="0146F7C4" w:rsidR="00E11CBD" w:rsidRDefault="00E11CBD" w:rsidP="00E11CBD">
            <w:pPr>
              <w:cnfStyle w:val="000000100000" w:firstRow="0" w:lastRow="0" w:firstColumn="0" w:lastColumn="0" w:oddVBand="0" w:evenVBand="0" w:oddHBand="1" w:evenHBand="0" w:firstRowFirstColumn="0" w:firstRowLastColumn="0" w:lastRowFirstColumn="0" w:lastRowLastColumn="0"/>
            </w:pPr>
            <w:r>
              <w:t>Npm</w:t>
            </w:r>
          </w:p>
          <w:p w14:paraId="1A9BCA16" w14:textId="77777777" w:rsidR="00BE4013" w:rsidRDefault="00E11CBD" w:rsidP="00E11CBD">
            <w:pPr>
              <w:cnfStyle w:val="000000100000" w:firstRow="0" w:lastRow="0" w:firstColumn="0" w:lastColumn="0" w:oddVBand="0" w:evenVBand="0" w:oddHBand="1" w:evenHBand="0" w:firstRowFirstColumn="0" w:firstRowLastColumn="0" w:lastRowFirstColumn="0" w:lastRowLastColumn="0"/>
            </w:pPr>
            <w:r>
              <w:t>D3.js</w:t>
            </w:r>
          </w:p>
          <w:p w14:paraId="258B86EE" w14:textId="65A46417"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Jade</w:t>
            </w:r>
          </w:p>
        </w:tc>
      </w:tr>
      <w:tr w:rsidR="00BE4013" w14:paraId="5CAD5086"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5D155710" w14:textId="401046A4" w:rsidR="00BE4013" w:rsidRDefault="00BE4013" w:rsidP="00C36192">
            <w:pPr>
              <w:rPr>
                <w:b w:val="0"/>
              </w:rPr>
            </w:pPr>
            <w:r>
              <w:rPr>
                <w:b w:val="0"/>
              </w:rPr>
              <w:t>Interconnected Hierarchical Force Tree</w:t>
            </w:r>
          </w:p>
        </w:tc>
        <w:tc>
          <w:tcPr>
            <w:tcW w:w="2214" w:type="dxa"/>
          </w:tcPr>
          <w:p w14:paraId="1570E59B"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16B9FA80" w14:textId="27251951"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4719C831"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06C0C212"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macOS Sierra</w:t>
            </w:r>
          </w:p>
          <w:p w14:paraId="2BE1DC32"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4B854B97"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Npm</w:t>
            </w:r>
          </w:p>
          <w:p w14:paraId="3853F47B"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7CBB360" w14:textId="07D6E0C3"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Jade</w:t>
            </w:r>
          </w:p>
        </w:tc>
      </w:tr>
      <w:tr w:rsidR="00BE4013" w14:paraId="19FF98F8"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E757458" w14:textId="53B1C156" w:rsidR="00BE4013" w:rsidRDefault="00BE4013" w:rsidP="00C36192">
            <w:pPr>
              <w:rPr>
                <w:b w:val="0"/>
              </w:rPr>
            </w:pPr>
            <w:r>
              <w:rPr>
                <w:b w:val="0"/>
              </w:rPr>
              <w:t>New Layout Tests</w:t>
            </w:r>
          </w:p>
        </w:tc>
        <w:tc>
          <w:tcPr>
            <w:tcW w:w="2214" w:type="dxa"/>
          </w:tcPr>
          <w:p w14:paraId="55490BA2"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t>Macbook Air</w:t>
            </w:r>
          </w:p>
          <w:p w14:paraId="2AFD3D18" w14:textId="6E5027D1"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456000D6"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t>Atom</w:t>
            </w:r>
          </w:p>
          <w:p w14:paraId="7E1B204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macOS Sierra</w:t>
            </w:r>
          </w:p>
          <w:p w14:paraId="54B8349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 xml:space="preserve">Node </w:t>
            </w:r>
          </w:p>
          <w:p w14:paraId="23977F8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Npm</w:t>
            </w:r>
          </w:p>
          <w:p w14:paraId="00A3702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Chai</w:t>
            </w:r>
          </w:p>
          <w:p w14:paraId="501D9590" w14:textId="5EE80BFA"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Mocha</w:t>
            </w:r>
          </w:p>
        </w:tc>
      </w:tr>
      <w:tr w:rsidR="00BE4013" w14:paraId="199EFDEC"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313F13F4" w14:textId="1911E76D" w:rsidR="00BE4013" w:rsidRDefault="00BE4013" w:rsidP="00C36192">
            <w:pPr>
              <w:rPr>
                <w:b w:val="0"/>
              </w:rPr>
            </w:pPr>
            <w:r>
              <w:rPr>
                <w:b w:val="0"/>
              </w:rPr>
              <w:lastRenderedPageBreak/>
              <w:t>Saving Graph Data in SIF/GraphML</w:t>
            </w:r>
          </w:p>
        </w:tc>
        <w:tc>
          <w:tcPr>
            <w:tcW w:w="2214" w:type="dxa"/>
          </w:tcPr>
          <w:p w14:paraId="14147CE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5BED3CB9" w14:textId="71088D0C"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72050D3"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325EB6C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macOS Sierra</w:t>
            </w:r>
          </w:p>
          <w:p w14:paraId="3BC868DD"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 xml:space="preserve">Node </w:t>
            </w:r>
          </w:p>
          <w:p w14:paraId="48C7F38A"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Npm</w:t>
            </w:r>
          </w:p>
          <w:p w14:paraId="0818D355"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jQuery</w:t>
            </w:r>
          </w:p>
          <w:p w14:paraId="373F7CAE" w14:textId="3B702212"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D3.js</w:t>
            </w:r>
          </w:p>
        </w:tc>
      </w:tr>
      <w:tr w:rsidR="00BE4013" w14:paraId="2D50867A"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488C4D" w14:textId="39D6E0CE" w:rsidR="00BE4013" w:rsidRDefault="00BE4013" w:rsidP="00C36192">
            <w:pPr>
              <w:rPr>
                <w:b w:val="0"/>
              </w:rPr>
            </w:pPr>
            <w:r>
              <w:rPr>
                <w:b w:val="0"/>
              </w:rPr>
              <w:t>Save Graph as SVG</w:t>
            </w:r>
          </w:p>
        </w:tc>
        <w:tc>
          <w:tcPr>
            <w:tcW w:w="2214" w:type="dxa"/>
          </w:tcPr>
          <w:p w14:paraId="7017EB1C"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t>Macbook Air</w:t>
            </w:r>
          </w:p>
          <w:p w14:paraId="4A3B0EF5" w14:textId="60A384C9"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0880C289"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Atom</w:t>
            </w:r>
          </w:p>
          <w:p w14:paraId="4EB3AAE8"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macOS Sierra</w:t>
            </w:r>
          </w:p>
          <w:p w14:paraId="5DB05567"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 xml:space="preserve">Node </w:t>
            </w:r>
          </w:p>
          <w:p w14:paraId="50C9496D"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Npm</w:t>
            </w:r>
          </w:p>
          <w:p w14:paraId="57D7DD3C" w14:textId="77777777" w:rsidR="00BE4013" w:rsidRDefault="00E11CBD" w:rsidP="00E11CBD">
            <w:pPr>
              <w:cnfStyle w:val="000000100000" w:firstRow="0" w:lastRow="0" w:firstColumn="0" w:lastColumn="0" w:oddVBand="0" w:evenVBand="0" w:oddHBand="1" w:evenHBand="0" w:firstRowFirstColumn="0" w:firstRowLastColumn="0" w:lastRowFirstColumn="0" w:lastRowLastColumn="0"/>
            </w:pPr>
            <w:r>
              <w:t>jQuery</w:t>
            </w:r>
          </w:p>
          <w:p w14:paraId="1EEC8AB4"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Jade</w:t>
            </w:r>
          </w:p>
          <w:p w14:paraId="7391E7BD" w14:textId="69FD3307" w:rsidR="00E11CBD" w:rsidRDefault="00E11CBD" w:rsidP="00E11CBD">
            <w:pPr>
              <w:cnfStyle w:val="000000100000" w:firstRow="0" w:lastRow="0" w:firstColumn="0" w:lastColumn="0" w:oddVBand="0" w:evenVBand="0" w:oddHBand="1" w:evenHBand="0" w:firstRowFirstColumn="0" w:firstRowLastColumn="0" w:lastRowFirstColumn="0" w:lastRowLastColumn="0"/>
            </w:pPr>
            <w:r>
              <w:t>Stylus</w:t>
            </w:r>
          </w:p>
          <w:p w14:paraId="56B9B48E" w14:textId="0F4F38B1"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D3.js</w:t>
            </w:r>
          </w:p>
        </w:tc>
      </w:tr>
      <w:tr w:rsidR="00BE4013" w14:paraId="31133746"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7DABDED9" w14:textId="3F744162" w:rsidR="00BE4013" w:rsidRDefault="00BE4013" w:rsidP="00C36192">
            <w:pPr>
              <w:rPr>
                <w:b w:val="0"/>
              </w:rPr>
            </w:pPr>
            <w:r>
              <w:rPr>
                <w:b w:val="0"/>
              </w:rPr>
              <w:t>Export Session Data</w:t>
            </w:r>
          </w:p>
        </w:tc>
        <w:tc>
          <w:tcPr>
            <w:tcW w:w="2214" w:type="dxa"/>
          </w:tcPr>
          <w:p w14:paraId="7C29F75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r>
              <w:t>Macbook Air</w:t>
            </w:r>
          </w:p>
          <w:p w14:paraId="45912F9B" w14:textId="7102F37C"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4BA38736"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Atom</w:t>
            </w:r>
          </w:p>
          <w:p w14:paraId="5B86F33D"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macOS Sierra</w:t>
            </w:r>
          </w:p>
          <w:p w14:paraId="632E5615"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 xml:space="preserve">Node </w:t>
            </w:r>
          </w:p>
          <w:p w14:paraId="03A94531"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Npm</w:t>
            </w:r>
          </w:p>
          <w:p w14:paraId="6D3E955F" w14:textId="77777777" w:rsidR="00BE4013" w:rsidRDefault="00E11CBD" w:rsidP="00E11CBD">
            <w:pPr>
              <w:cnfStyle w:val="000000000000" w:firstRow="0" w:lastRow="0" w:firstColumn="0" w:lastColumn="0" w:oddVBand="0" w:evenVBand="0" w:oddHBand="0" w:evenHBand="0" w:firstRowFirstColumn="0" w:firstRowLastColumn="0" w:lastRowFirstColumn="0" w:lastRowLastColumn="0"/>
            </w:pPr>
            <w:r>
              <w:t>jQuery</w:t>
            </w:r>
          </w:p>
          <w:p w14:paraId="319B78FF"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D3.js</w:t>
            </w:r>
          </w:p>
          <w:p w14:paraId="347DA63B"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Jade</w:t>
            </w:r>
          </w:p>
          <w:p w14:paraId="6DDC220D" w14:textId="7AA57DF1" w:rsidR="00E11CBD" w:rsidRPr="00BE4013" w:rsidRDefault="00E11CBD" w:rsidP="00E11CBD">
            <w:pPr>
              <w:cnfStyle w:val="000000000000" w:firstRow="0" w:lastRow="0" w:firstColumn="0" w:lastColumn="0" w:oddVBand="0" w:evenVBand="0" w:oddHBand="0" w:evenHBand="0" w:firstRowFirstColumn="0" w:firstRowLastColumn="0" w:lastRowFirstColumn="0" w:lastRowLastColumn="0"/>
            </w:pPr>
            <w:r>
              <w:t>Stylus</w:t>
            </w:r>
          </w:p>
        </w:tc>
      </w:tr>
      <w:tr w:rsidR="00BE4013" w14:paraId="7A39E960"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C2EF5F4" w14:textId="535EE5DF" w:rsidR="00BE4013" w:rsidRDefault="00BE4013" w:rsidP="00C36192">
            <w:pPr>
              <w:rPr>
                <w:b w:val="0"/>
              </w:rPr>
            </w:pPr>
            <w:r>
              <w:rPr>
                <w:b w:val="0"/>
              </w:rPr>
              <w:t>Import Session Data</w:t>
            </w:r>
          </w:p>
        </w:tc>
        <w:tc>
          <w:tcPr>
            <w:tcW w:w="2214" w:type="dxa"/>
          </w:tcPr>
          <w:p w14:paraId="1943DA74"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r>
              <w:t>Macbook Air</w:t>
            </w:r>
          </w:p>
          <w:p w14:paraId="409E5F31" w14:textId="5B205819"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3AF402D5"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Atom</w:t>
            </w:r>
          </w:p>
          <w:p w14:paraId="3E1D73D4"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macOS Sierra</w:t>
            </w:r>
          </w:p>
          <w:p w14:paraId="0AF16CAD"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 xml:space="preserve">Node </w:t>
            </w:r>
          </w:p>
          <w:p w14:paraId="6AE2E876"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Npm</w:t>
            </w:r>
          </w:p>
          <w:p w14:paraId="39DD6FE7" w14:textId="7F1AB360" w:rsidR="00E11CBD" w:rsidRDefault="00E11CBD" w:rsidP="00E11CBD">
            <w:pPr>
              <w:cnfStyle w:val="000000100000" w:firstRow="0" w:lastRow="0" w:firstColumn="0" w:lastColumn="0" w:oddVBand="0" w:evenVBand="0" w:oddHBand="1" w:evenHBand="0" w:firstRowFirstColumn="0" w:firstRowLastColumn="0" w:lastRowFirstColumn="0" w:lastRowLastColumn="0"/>
            </w:pPr>
            <w:r>
              <w:t>jQuery</w:t>
            </w:r>
          </w:p>
          <w:p w14:paraId="73A355F5"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D3.js</w:t>
            </w:r>
          </w:p>
          <w:p w14:paraId="3E606E80"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Jade</w:t>
            </w:r>
          </w:p>
          <w:p w14:paraId="16B6B491" w14:textId="147BEB76"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Stylus</w:t>
            </w:r>
          </w:p>
        </w:tc>
      </w:tr>
    </w:tbl>
    <w:p w14:paraId="6B4E505C" w14:textId="5C2598A8" w:rsidR="00BE4013" w:rsidRDefault="00BE4013" w:rsidP="00C36192"/>
    <w:sectPr w:rsidR="00BE4013" w:rsidSect="0056463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hlquist, Kam D." w:date="2017-03-28T22:14:00Z" w:initials="DKD">
    <w:p w14:paraId="7399D30F" w14:textId="59A831EC" w:rsidR="00DB75AC" w:rsidRDefault="00DB75AC">
      <w:pPr>
        <w:pStyle w:val="CommentText"/>
      </w:pPr>
      <w:r>
        <w:rPr>
          <w:rStyle w:val="CommentReference"/>
        </w:rPr>
        <w:annotationRef/>
      </w:r>
      <w:r>
        <w:t>What does this stand for?</w:t>
      </w:r>
    </w:p>
  </w:comment>
  <w:comment w:id="4" w:author="Dahlquist, Kam D." w:date="2017-03-28T22:16:00Z" w:initials="DKD">
    <w:p w14:paraId="47A06B26" w14:textId="334EA3EA" w:rsidR="00DB75AC" w:rsidRDefault="00DB75AC">
      <w:pPr>
        <w:pStyle w:val="CommentText"/>
      </w:pPr>
      <w:r>
        <w:rPr>
          <w:rStyle w:val="CommentReference"/>
        </w:rPr>
        <w:annotationRef/>
      </w:r>
      <w:r>
        <w:t>Is this the resubmitted version?</w:t>
      </w:r>
    </w:p>
  </w:comment>
  <w:comment w:id="5" w:author="Dahlquist, Kam D." w:date="2017-03-28T22:16:00Z" w:initials="DKD">
    <w:p w14:paraId="6AF31F4C" w14:textId="274444F9" w:rsidR="00DB75AC" w:rsidRDefault="00DB75AC">
      <w:pPr>
        <w:pStyle w:val="CommentText"/>
      </w:pPr>
      <w:r>
        <w:rPr>
          <w:rStyle w:val="CommentReference"/>
        </w:rPr>
        <w:annotationRef/>
      </w:r>
      <w:r>
        <w:t>So, what day is your presentation?</w:t>
      </w:r>
    </w:p>
  </w:comment>
  <w:comment w:id="6" w:author="Dahlquist, Kam D." w:date="2017-03-28T22:16:00Z" w:initials="DKD">
    <w:p w14:paraId="0116C5F3" w14:textId="3C96F29D" w:rsidR="00DB75AC" w:rsidRDefault="00DB75AC">
      <w:pPr>
        <w:pStyle w:val="CommentText"/>
      </w:pPr>
      <w:r>
        <w:rPr>
          <w:rStyle w:val="CommentReference"/>
        </w:rPr>
        <w:annotationRef/>
      </w:r>
      <w:r>
        <w:t>Presumably, this means to BJ, not me?</w:t>
      </w:r>
    </w:p>
  </w:comment>
  <w:comment w:id="7" w:author="Dahlquist, Kam D." w:date="2017-03-28T22:17:00Z" w:initials="DKD">
    <w:p w14:paraId="05E640FD" w14:textId="5DBE1D2E" w:rsidR="00DB75AC" w:rsidRDefault="00DB75AC">
      <w:pPr>
        <w:pStyle w:val="CommentText"/>
      </w:pPr>
      <w:r>
        <w:rPr>
          <w:rStyle w:val="CommentReference"/>
        </w:rPr>
        <w:annotationRef/>
      </w:r>
      <w:r>
        <w:t>Is this the resubmit or original document?</w:t>
      </w:r>
    </w:p>
  </w:comment>
  <w:comment w:id="8" w:author="Dahlquist, Kam D." w:date="2017-03-28T22:18:00Z" w:initials="DKD">
    <w:p w14:paraId="61725748" w14:textId="5057B09F" w:rsidR="00DB75AC" w:rsidRDefault="00DB75AC">
      <w:pPr>
        <w:pStyle w:val="CommentText"/>
      </w:pPr>
      <w:r>
        <w:rPr>
          <w:rStyle w:val="CommentReference"/>
        </w:rPr>
        <w:annotationRef/>
      </w:r>
      <w:r>
        <w:t>I thought your talk was on May 5?</w:t>
      </w:r>
    </w:p>
  </w:comment>
  <w:comment w:id="10" w:author="Dahlquist, Kam D." w:date="2017-03-28T22:19:00Z" w:initials="DKD">
    <w:p w14:paraId="097DFF2D" w14:textId="24987884" w:rsidR="00DB75AC" w:rsidRDefault="00DB75AC">
      <w:pPr>
        <w:pStyle w:val="CommentText"/>
      </w:pPr>
      <w:r>
        <w:rPr>
          <w:rStyle w:val="CommentReference"/>
        </w:rPr>
        <w:annotationRef/>
      </w:r>
      <w:r>
        <w:t>Actually 8, including me and Dondi</w:t>
      </w:r>
    </w:p>
  </w:comment>
  <w:comment w:id="14" w:author="Dahlquist, Kam D." w:date="2017-03-28T22:22:00Z" w:initials="DKD">
    <w:p w14:paraId="194B74A4" w14:textId="1F60673F" w:rsidR="0044769C" w:rsidRDefault="0044769C">
      <w:pPr>
        <w:pStyle w:val="CommentText"/>
      </w:pPr>
      <w:r>
        <w:rPr>
          <w:rStyle w:val="CommentReference"/>
        </w:rPr>
        <w:annotationRef/>
      </w:r>
      <w:r>
        <w:t>SIF won’t be able to store the required information, only GraphML can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9D30F" w15:done="0"/>
  <w15:commentEx w15:paraId="47A06B26" w15:done="0"/>
  <w15:commentEx w15:paraId="6AF31F4C" w15:done="0"/>
  <w15:commentEx w15:paraId="0116C5F3" w15:done="0"/>
  <w15:commentEx w15:paraId="05E640FD" w15:done="0"/>
  <w15:commentEx w15:paraId="61725748" w15:done="0"/>
  <w15:commentEx w15:paraId="097DFF2D" w15:done="0"/>
  <w15:commentEx w15:paraId="194B74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47FB"/>
    <w:multiLevelType w:val="hybridMultilevel"/>
    <w:tmpl w:val="645EE762"/>
    <w:lvl w:ilvl="0" w:tplc="A31AA048">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E02E5"/>
    <w:multiLevelType w:val="hybridMultilevel"/>
    <w:tmpl w:val="81DE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B7386"/>
    <w:multiLevelType w:val="hybridMultilevel"/>
    <w:tmpl w:val="BCDE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912B6"/>
    <w:multiLevelType w:val="hybridMultilevel"/>
    <w:tmpl w:val="003E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91D27"/>
    <w:multiLevelType w:val="hybridMultilevel"/>
    <w:tmpl w:val="066A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hlquist, Kam D.">
    <w15:presenceInfo w15:providerId="AD" w15:userId="S-1-5-21-1055028217-423440430-311576647-17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25"/>
    <w:rsid w:val="00063984"/>
    <w:rsid w:val="001F7531"/>
    <w:rsid w:val="003A081C"/>
    <w:rsid w:val="003A236C"/>
    <w:rsid w:val="003B2ADB"/>
    <w:rsid w:val="0040570F"/>
    <w:rsid w:val="0044769C"/>
    <w:rsid w:val="004D35E3"/>
    <w:rsid w:val="00564638"/>
    <w:rsid w:val="005E6E30"/>
    <w:rsid w:val="00744381"/>
    <w:rsid w:val="00896025"/>
    <w:rsid w:val="008E59DD"/>
    <w:rsid w:val="008F7B92"/>
    <w:rsid w:val="00934BD3"/>
    <w:rsid w:val="00A3047D"/>
    <w:rsid w:val="00A5757B"/>
    <w:rsid w:val="00BE4013"/>
    <w:rsid w:val="00C36192"/>
    <w:rsid w:val="00DB75AC"/>
    <w:rsid w:val="00E11CBD"/>
    <w:rsid w:val="00E72DF8"/>
    <w:rsid w:val="00ED74D4"/>
    <w:rsid w:val="00EE4822"/>
    <w:rsid w:val="00EE69FA"/>
    <w:rsid w:val="00EF05D4"/>
    <w:rsid w:val="00FB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1E5A6"/>
  <w14:defaultImageDpi w14:val="300"/>
  <w15:docId w15:val="{46399442-23A3-4A17-B803-311BDC75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DD"/>
    <w:pPr>
      <w:ind w:left="720"/>
      <w:contextualSpacing/>
    </w:pPr>
  </w:style>
  <w:style w:type="paragraph" w:styleId="BalloonText">
    <w:name w:val="Balloon Text"/>
    <w:basedOn w:val="Normal"/>
    <w:link w:val="BalloonTextChar"/>
    <w:uiPriority w:val="99"/>
    <w:semiHidden/>
    <w:unhideWhenUsed/>
    <w:rsid w:val="00A304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47D"/>
    <w:rPr>
      <w:rFonts w:ascii="Lucida Grande" w:hAnsi="Lucida Grande" w:cs="Lucida Grande"/>
      <w:sz w:val="18"/>
      <w:szCs w:val="18"/>
    </w:rPr>
  </w:style>
  <w:style w:type="table" w:styleId="TableGrid">
    <w:name w:val="Table Grid"/>
    <w:basedOn w:val="TableNormal"/>
    <w:uiPriority w:val="59"/>
    <w:rsid w:val="00BE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401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E401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E401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2">
    <w:name w:val="Medium Grid 2"/>
    <w:basedOn w:val="TableNormal"/>
    <w:uiPriority w:val="68"/>
    <w:rsid w:val="00BE401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BE401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Grid2-Accent1">
    <w:name w:val="Medium Grid 2 Accent 1"/>
    <w:basedOn w:val="TableNormal"/>
    <w:uiPriority w:val="68"/>
    <w:rsid w:val="00BE401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CommentReference">
    <w:name w:val="annotation reference"/>
    <w:basedOn w:val="DefaultParagraphFont"/>
    <w:uiPriority w:val="99"/>
    <w:semiHidden/>
    <w:unhideWhenUsed/>
    <w:rsid w:val="00DB75AC"/>
    <w:rPr>
      <w:sz w:val="16"/>
      <w:szCs w:val="16"/>
    </w:rPr>
  </w:style>
  <w:style w:type="paragraph" w:styleId="CommentText">
    <w:name w:val="annotation text"/>
    <w:basedOn w:val="Normal"/>
    <w:link w:val="CommentTextChar"/>
    <w:uiPriority w:val="99"/>
    <w:semiHidden/>
    <w:unhideWhenUsed/>
    <w:rsid w:val="00DB75AC"/>
    <w:rPr>
      <w:sz w:val="20"/>
      <w:szCs w:val="20"/>
    </w:rPr>
  </w:style>
  <w:style w:type="character" w:customStyle="1" w:styleId="CommentTextChar">
    <w:name w:val="Comment Text Char"/>
    <w:basedOn w:val="DefaultParagraphFont"/>
    <w:link w:val="CommentText"/>
    <w:uiPriority w:val="99"/>
    <w:semiHidden/>
    <w:rsid w:val="00DB75AC"/>
    <w:rPr>
      <w:sz w:val="20"/>
      <w:szCs w:val="20"/>
    </w:rPr>
  </w:style>
  <w:style w:type="paragraph" w:styleId="CommentSubject">
    <w:name w:val="annotation subject"/>
    <w:basedOn w:val="CommentText"/>
    <w:next w:val="CommentText"/>
    <w:link w:val="CommentSubjectChar"/>
    <w:uiPriority w:val="99"/>
    <w:semiHidden/>
    <w:unhideWhenUsed/>
    <w:rsid w:val="00DB75AC"/>
    <w:rPr>
      <w:b/>
      <w:bCs/>
    </w:rPr>
  </w:style>
  <w:style w:type="character" w:customStyle="1" w:styleId="CommentSubjectChar">
    <w:name w:val="Comment Subject Char"/>
    <w:basedOn w:val="CommentTextChar"/>
    <w:link w:val="CommentSubject"/>
    <w:uiPriority w:val="99"/>
    <w:semiHidden/>
    <w:rsid w:val="00DB75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139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Anguiano</dc:creator>
  <cp:keywords/>
  <dc:description/>
  <cp:lastModifiedBy>Dahlquist, Kam D.</cp:lastModifiedBy>
  <cp:revision>13</cp:revision>
  <dcterms:created xsi:type="dcterms:W3CDTF">2017-03-04T20:19:00Z</dcterms:created>
  <dcterms:modified xsi:type="dcterms:W3CDTF">2017-03-29T05:24:00Z</dcterms:modified>
</cp:coreProperties>
</file>